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A90E" w14:textId="75E0E681" w:rsidR="00E9608E" w:rsidRPr="00D3146A" w:rsidRDefault="00633CCB" w:rsidP="002C0856">
      <w:pPr>
        <w:pStyle w:val="ab"/>
        <w:rPr>
          <w:sz w:val="32"/>
          <w:szCs w:val="32"/>
          <w:rtl/>
        </w:rPr>
      </w:pPr>
      <w:r w:rsidRPr="00D3146A">
        <w:rPr>
          <w:rFonts w:hint="cs"/>
          <w:sz w:val="32"/>
          <w:szCs w:val="32"/>
          <w:rtl/>
        </w:rPr>
        <w:t xml:space="preserve">תרגול קורס גאווה מתקדם </w:t>
      </w:r>
      <w:r w:rsidRPr="00D3146A">
        <w:rPr>
          <w:sz w:val="32"/>
          <w:szCs w:val="32"/>
          <w:rtl/>
        </w:rPr>
        <w:t>–</w:t>
      </w:r>
      <w:r w:rsidRPr="00D3146A">
        <w:rPr>
          <w:rFonts w:hint="cs"/>
          <w:sz w:val="32"/>
          <w:szCs w:val="32"/>
          <w:rtl/>
        </w:rPr>
        <w:t xml:space="preserve"> מערכת לניהול פניות</w:t>
      </w:r>
    </w:p>
    <w:p w14:paraId="6BCDBAE5" w14:textId="72F1F304" w:rsidR="00D3146A" w:rsidRPr="00D3146A" w:rsidRDefault="00D3146A" w:rsidP="00D3146A">
      <w:pPr>
        <w:rPr>
          <w:rFonts w:cs="Arial"/>
          <w:b/>
          <w:bCs/>
          <w:sz w:val="24"/>
          <w:szCs w:val="24"/>
          <w:u w:val="single"/>
          <w:rtl/>
        </w:rPr>
      </w:pPr>
      <w:r w:rsidRPr="00D3146A">
        <w:rPr>
          <w:rFonts w:cs="Arial" w:hint="cs"/>
          <w:b/>
          <w:bCs/>
          <w:sz w:val="24"/>
          <w:szCs w:val="24"/>
          <w:u w:val="single"/>
          <w:rtl/>
        </w:rPr>
        <w:t>תרגול 1</w:t>
      </w:r>
    </w:p>
    <w:p w14:paraId="6A174A76" w14:textId="6824EE10" w:rsidR="000E331B" w:rsidRDefault="000E331B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במהלך הקורס נממש מערכת ל</w:t>
      </w:r>
      <w:r w:rsidRPr="000E331B">
        <w:rPr>
          <w:rFonts w:cs="Arial"/>
          <w:sz w:val="24"/>
          <w:szCs w:val="24"/>
          <w:rtl/>
        </w:rPr>
        <w:t xml:space="preserve">פניות לשירות לקוחות. </w:t>
      </w:r>
    </w:p>
    <w:p w14:paraId="36A015CE" w14:textId="21FA4B3D" w:rsidR="000E331B" w:rsidRPr="000E331B" w:rsidRDefault="000E331B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בשיעור זה נממש</w:t>
      </w:r>
      <w:r w:rsidR="00633CCB">
        <w:rPr>
          <w:rFonts w:cs="Arial" w:hint="cs"/>
          <w:sz w:val="24"/>
          <w:szCs w:val="24"/>
          <w:rtl/>
        </w:rPr>
        <w:t xml:space="preserve"> יצירת </w:t>
      </w:r>
      <w:r>
        <w:rPr>
          <w:rFonts w:cs="Arial" w:hint="cs"/>
          <w:sz w:val="24"/>
          <w:szCs w:val="24"/>
          <w:rtl/>
        </w:rPr>
        <w:t>פניות שונות</w:t>
      </w:r>
      <w:r w:rsidR="00633CCB">
        <w:rPr>
          <w:rFonts w:cs="Arial" w:hint="cs"/>
          <w:sz w:val="24"/>
          <w:szCs w:val="24"/>
          <w:rtl/>
        </w:rPr>
        <w:t xml:space="preserve"> וטיפול בהם</w:t>
      </w:r>
      <w:r>
        <w:rPr>
          <w:rFonts w:cs="Arial" w:hint="cs"/>
          <w:sz w:val="24"/>
          <w:szCs w:val="24"/>
          <w:rtl/>
        </w:rPr>
        <w:t xml:space="preserve">, </w:t>
      </w:r>
      <w:r w:rsidRPr="000E331B">
        <w:rPr>
          <w:rFonts w:cs="Arial"/>
          <w:sz w:val="24"/>
          <w:szCs w:val="24"/>
          <w:rtl/>
        </w:rPr>
        <w:t xml:space="preserve">כל פנייה תטופל על </w:t>
      </w:r>
      <w:r w:rsidR="00D3146A">
        <w:rPr>
          <w:rFonts w:cs="Arial" w:hint="cs"/>
          <w:sz w:val="24"/>
          <w:szCs w:val="24"/>
          <w:rtl/>
        </w:rPr>
        <w:t>ב</w:t>
      </w:r>
      <w:r w:rsidR="00633CCB">
        <w:rPr>
          <w:rFonts w:cs="Arial" w:hint="cs"/>
          <w:sz w:val="24"/>
          <w:szCs w:val="24"/>
          <w:rtl/>
        </w:rPr>
        <w:t>נפרד</w:t>
      </w:r>
      <w:r>
        <w:rPr>
          <w:rFonts w:cs="Arial" w:hint="cs"/>
          <w:sz w:val="24"/>
          <w:szCs w:val="24"/>
          <w:rtl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1532646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ED13C7C" w14:textId="62C39753" w:rsidR="00D3146A" w:rsidRDefault="00D3146A">
          <w:pPr>
            <w:pStyle w:val="af3"/>
          </w:pPr>
          <w:r>
            <w:rPr>
              <w:lang w:val="he-IL"/>
            </w:rPr>
            <w:t>תוכן</w:t>
          </w:r>
        </w:p>
        <w:p w14:paraId="7500C422" w14:textId="42D11A9A" w:rsidR="00D3146A" w:rsidRDefault="00D3146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2556" w:history="1">
            <w:r w:rsidRPr="004853F7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א – יצירת המחלקות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Toc189562556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7131A8" w14:textId="741DA1FA" w:rsidR="00D3146A" w:rsidRDefault="00971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9562557" w:history="1">
            <w:r w:rsidR="00D3146A" w:rsidRPr="004853F7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ב – טיפול בנפרד לכל פניה</w:t>
            </w:r>
            <w:r w:rsidR="00D3146A">
              <w:rPr>
                <w:noProof/>
                <w:webHidden/>
                <w:rtl/>
              </w:rPr>
              <w:tab/>
            </w:r>
            <w:r w:rsidR="00D3146A">
              <w:rPr>
                <w:rStyle w:val="Hyperlink"/>
                <w:noProof/>
                <w:rtl/>
              </w:rPr>
              <w:fldChar w:fldCharType="begin"/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noProof/>
                <w:webHidden/>
              </w:rPr>
              <w:instrText>PAGEREF</w:instrText>
            </w:r>
            <w:r w:rsidR="00D3146A">
              <w:rPr>
                <w:noProof/>
                <w:webHidden/>
                <w:rtl/>
              </w:rPr>
              <w:instrText xml:space="preserve"> _</w:instrText>
            </w:r>
            <w:r w:rsidR="00D3146A">
              <w:rPr>
                <w:noProof/>
                <w:webHidden/>
              </w:rPr>
              <w:instrText>Toc189562557 \h</w:instrText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rStyle w:val="Hyperlink"/>
                <w:noProof/>
                <w:rtl/>
              </w:rPr>
            </w:r>
            <w:r w:rsidR="00D3146A">
              <w:rPr>
                <w:rStyle w:val="Hyperlink"/>
                <w:noProof/>
                <w:rtl/>
              </w:rPr>
              <w:fldChar w:fldCharType="separate"/>
            </w:r>
            <w:r w:rsidR="00D3146A">
              <w:rPr>
                <w:noProof/>
                <w:webHidden/>
                <w:rtl/>
              </w:rPr>
              <w:t>1</w:t>
            </w:r>
            <w:r w:rsidR="00D314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AC3B0" w14:textId="5FB50EAF" w:rsidR="00D3146A" w:rsidRDefault="00971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9562558" w:history="1">
            <w:r w:rsidR="00D3146A" w:rsidRPr="004853F7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ג – תיעדוף סוגי הפניה</w:t>
            </w:r>
            <w:r w:rsidR="00D3146A">
              <w:rPr>
                <w:noProof/>
                <w:webHidden/>
                <w:rtl/>
              </w:rPr>
              <w:tab/>
            </w:r>
            <w:r w:rsidR="00D3146A">
              <w:rPr>
                <w:rStyle w:val="Hyperlink"/>
                <w:noProof/>
                <w:rtl/>
              </w:rPr>
              <w:fldChar w:fldCharType="begin"/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noProof/>
                <w:webHidden/>
              </w:rPr>
              <w:instrText>PAGEREF</w:instrText>
            </w:r>
            <w:r w:rsidR="00D3146A">
              <w:rPr>
                <w:noProof/>
                <w:webHidden/>
                <w:rtl/>
              </w:rPr>
              <w:instrText xml:space="preserve"> _</w:instrText>
            </w:r>
            <w:r w:rsidR="00D3146A">
              <w:rPr>
                <w:noProof/>
                <w:webHidden/>
              </w:rPr>
              <w:instrText>Toc189562558 \h</w:instrText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rStyle w:val="Hyperlink"/>
                <w:noProof/>
                <w:rtl/>
              </w:rPr>
            </w:r>
            <w:r w:rsidR="00D3146A">
              <w:rPr>
                <w:rStyle w:val="Hyperlink"/>
                <w:noProof/>
                <w:rtl/>
              </w:rPr>
              <w:fldChar w:fldCharType="separate"/>
            </w:r>
            <w:r w:rsidR="00D3146A">
              <w:rPr>
                <w:noProof/>
                <w:webHidden/>
                <w:rtl/>
              </w:rPr>
              <w:t>3</w:t>
            </w:r>
            <w:r w:rsidR="00D314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81FF9E" w14:textId="46F426E2" w:rsidR="00D3146A" w:rsidRDefault="00971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9562559" w:history="1">
            <w:r w:rsidR="00D3146A" w:rsidRPr="004853F7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ד – רשות - הדמית זמן ריצה של הטיפול בפניה</w:t>
            </w:r>
            <w:r w:rsidR="00D3146A">
              <w:rPr>
                <w:noProof/>
                <w:webHidden/>
                <w:rtl/>
              </w:rPr>
              <w:tab/>
            </w:r>
            <w:r w:rsidR="00D3146A">
              <w:rPr>
                <w:rStyle w:val="Hyperlink"/>
                <w:noProof/>
                <w:rtl/>
              </w:rPr>
              <w:fldChar w:fldCharType="begin"/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noProof/>
                <w:webHidden/>
              </w:rPr>
              <w:instrText>PAGEREF</w:instrText>
            </w:r>
            <w:r w:rsidR="00D3146A">
              <w:rPr>
                <w:noProof/>
                <w:webHidden/>
                <w:rtl/>
              </w:rPr>
              <w:instrText xml:space="preserve"> _</w:instrText>
            </w:r>
            <w:r w:rsidR="00D3146A">
              <w:rPr>
                <w:noProof/>
                <w:webHidden/>
              </w:rPr>
              <w:instrText>Toc189562559 \h</w:instrText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rStyle w:val="Hyperlink"/>
                <w:noProof/>
                <w:rtl/>
              </w:rPr>
            </w:r>
            <w:r w:rsidR="00D3146A">
              <w:rPr>
                <w:rStyle w:val="Hyperlink"/>
                <w:noProof/>
                <w:rtl/>
              </w:rPr>
              <w:fldChar w:fldCharType="separate"/>
            </w:r>
            <w:r w:rsidR="00D3146A">
              <w:rPr>
                <w:noProof/>
                <w:webHidden/>
                <w:rtl/>
              </w:rPr>
              <w:t>3</w:t>
            </w:r>
            <w:r w:rsidR="00D314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383195" w14:textId="19B1A9F4" w:rsidR="00D3146A" w:rsidRDefault="00971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9562560" w:history="1">
            <w:r w:rsidR="00D3146A" w:rsidRPr="004853F7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ה – ניהול יצירת והרצת הטיפול בפניות ע"י תור</w:t>
            </w:r>
            <w:r w:rsidR="00D3146A">
              <w:rPr>
                <w:noProof/>
                <w:webHidden/>
                <w:rtl/>
              </w:rPr>
              <w:tab/>
            </w:r>
            <w:r w:rsidR="00D3146A">
              <w:rPr>
                <w:rStyle w:val="Hyperlink"/>
                <w:noProof/>
                <w:rtl/>
              </w:rPr>
              <w:fldChar w:fldCharType="begin"/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noProof/>
                <w:webHidden/>
              </w:rPr>
              <w:instrText>PAGEREF</w:instrText>
            </w:r>
            <w:r w:rsidR="00D3146A">
              <w:rPr>
                <w:noProof/>
                <w:webHidden/>
                <w:rtl/>
              </w:rPr>
              <w:instrText xml:space="preserve"> _</w:instrText>
            </w:r>
            <w:r w:rsidR="00D3146A">
              <w:rPr>
                <w:noProof/>
                <w:webHidden/>
              </w:rPr>
              <w:instrText>Toc189562560 \h</w:instrText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rStyle w:val="Hyperlink"/>
                <w:noProof/>
                <w:rtl/>
              </w:rPr>
            </w:r>
            <w:r w:rsidR="00D3146A">
              <w:rPr>
                <w:rStyle w:val="Hyperlink"/>
                <w:noProof/>
                <w:rtl/>
              </w:rPr>
              <w:fldChar w:fldCharType="separate"/>
            </w:r>
            <w:r w:rsidR="00D3146A">
              <w:rPr>
                <w:noProof/>
                <w:webHidden/>
                <w:rtl/>
              </w:rPr>
              <w:t>4</w:t>
            </w:r>
            <w:r w:rsidR="00D314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D2EB28" w14:textId="164B0BB0" w:rsidR="00D3146A" w:rsidRDefault="00971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9562561" w:history="1">
            <w:r w:rsidR="00D3146A" w:rsidRPr="004853F7">
              <w:rPr>
                <w:rStyle w:val="Hyperlink"/>
                <w:b/>
                <w:bCs/>
                <w:i/>
                <w:iCs/>
                <w:noProof/>
                <w:spacing w:val="5"/>
                <w:rtl/>
              </w:rPr>
              <w:t>חלק ו – בונוס</w:t>
            </w:r>
            <w:r w:rsidR="00D3146A">
              <w:rPr>
                <w:noProof/>
                <w:webHidden/>
                <w:rtl/>
              </w:rPr>
              <w:tab/>
            </w:r>
            <w:r w:rsidR="00D3146A">
              <w:rPr>
                <w:rStyle w:val="Hyperlink"/>
                <w:noProof/>
                <w:rtl/>
              </w:rPr>
              <w:fldChar w:fldCharType="begin"/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noProof/>
                <w:webHidden/>
              </w:rPr>
              <w:instrText>PAGEREF</w:instrText>
            </w:r>
            <w:r w:rsidR="00D3146A">
              <w:rPr>
                <w:noProof/>
                <w:webHidden/>
                <w:rtl/>
              </w:rPr>
              <w:instrText xml:space="preserve"> _</w:instrText>
            </w:r>
            <w:r w:rsidR="00D3146A">
              <w:rPr>
                <w:noProof/>
                <w:webHidden/>
              </w:rPr>
              <w:instrText>Toc189562561 \h</w:instrText>
            </w:r>
            <w:r w:rsidR="00D3146A">
              <w:rPr>
                <w:noProof/>
                <w:webHidden/>
                <w:rtl/>
              </w:rPr>
              <w:instrText xml:space="preserve"> </w:instrText>
            </w:r>
            <w:r w:rsidR="00D3146A">
              <w:rPr>
                <w:rStyle w:val="Hyperlink"/>
                <w:noProof/>
                <w:rtl/>
              </w:rPr>
            </w:r>
            <w:r w:rsidR="00D3146A">
              <w:rPr>
                <w:rStyle w:val="Hyperlink"/>
                <w:noProof/>
                <w:rtl/>
              </w:rPr>
              <w:fldChar w:fldCharType="separate"/>
            </w:r>
            <w:r w:rsidR="00D3146A">
              <w:rPr>
                <w:noProof/>
                <w:webHidden/>
                <w:rtl/>
              </w:rPr>
              <w:t>4</w:t>
            </w:r>
            <w:r w:rsidR="00D3146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0A5C4D" w14:textId="580C1662" w:rsidR="00D3146A" w:rsidRDefault="00D3146A">
          <w:r>
            <w:rPr>
              <w:b/>
              <w:bCs/>
              <w:lang w:val="he-IL"/>
            </w:rPr>
            <w:fldChar w:fldCharType="end"/>
          </w:r>
        </w:p>
      </w:sdtContent>
    </w:sdt>
    <w:p w14:paraId="6EDDB6C1" w14:textId="77777777" w:rsidR="00270D2D" w:rsidRDefault="00270D2D" w:rsidP="00270D2D">
      <w:pPr>
        <w:rPr>
          <w:sz w:val="24"/>
          <w:szCs w:val="24"/>
          <w:rtl/>
        </w:rPr>
      </w:pPr>
    </w:p>
    <w:p w14:paraId="00D60CC4" w14:textId="68437B9C" w:rsidR="00907579" w:rsidRPr="00907579" w:rsidRDefault="00907579" w:rsidP="00907579">
      <w:pPr>
        <w:pStyle w:val="1"/>
        <w:rPr>
          <w:rStyle w:val="af2"/>
          <w:sz w:val="32"/>
          <w:szCs w:val="32"/>
          <w:rtl/>
        </w:rPr>
      </w:pPr>
      <w:bookmarkStart w:id="0" w:name="_Toc189562556"/>
      <w:r w:rsidRPr="00907579">
        <w:rPr>
          <w:rStyle w:val="af2"/>
          <w:rFonts w:hint="cs"/>
          <w:sz w:val="32"/>
          <w:szCs w:val="32"/>
          <w:rtl/>
        </w:rPr>
        <w:t>חלק א – יצירת המחלקות</w:t>
      </w:r>
      <w:bookmarkEnd w:id="0"/>
    </w:p>
    <w:p w14:paraId="5F4EC991" w14:textId="77777777" w:rsidR="0044228B" w:rsidRDefault="000E331B" w:rsidP="00CE6B5F">
      <w:pPr>
        <w:pStyle w:val="a9"/>
        <w:numPr>
          <w:ilvl w:val="0"/>
          <w:numId w:val="3"/>
        </w:numPr>
        <w:rPr>
          <w:sz w:val="24"/>
          <w:szCs w:val="24"/>
        </w:rPr>
      </w:pPr>
      <w:r w:rsidRPr="0044228B">
        <w:rPr>
          <w:rFonts w:hint="cs"/>
          <w:sz w:val="24"/>
          <w:szCs w:val="24"/>
          <w:rtl/>
        </w:rPr>
        <w:t xml:space="preserve">צרי </w:t>
      </w:r>
      <w:r w:rsidRPr="0044228B">
        <w:rPr>
          <w:sz w:val="24"/>
          <w:szCs w:val="24"/>
        </w:rPr>
        <w:t>new package – Data</w:t>
      </w:r>
    </w:p>
    <w:p w14:paraId="65A5C608" w14:textId="3B30EF08" w:rsidR="000E331B" w:rsidRPr="0044228B" w:rsidRDefault="000E331B" w:rsidP="00CE6B5F">
      <w:pPr>
        <w:pStyle w:val="a9"/>
        <w:numPr>
          <w:ilvl w:val="0"/>
          <w:numId w:val="3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>צרי וממשי בתוכו את המחלקות הבאות:</w:t>
      </w:r>
    </w:p>
    <w:p w14:paraId="7A793FD6" w14:textId="64F82538" w:rsidR="000E331B" w:rsidRDefault="000E331B" w:rsidP="000E331B">
      <w:pPr>
        <w:pStyle w:val="a9"/>
        <w:numPr>
          <w:ilvl w:val="0"/>
          <w:numId w:val="1"/>
        </w:numPr>
        <w:rPr>
          <w:sz w:val="24"/>
          <w:szCs w:val="24"/>
        </w:rPr>
      </w:pPr>
      <w:r w:rsidRPr="000E331B">
        <w:rPr>
          <w:sz w:val="24"/>
          <w:szCs w:val="24"/>
        </w:rPr>
        <w:t>Inquiry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ראשית המייצגת פניה.</w:t>
      </w:r>
    </w:p>
    <w:p w14:paraId="3FF70068" w14:textId="77777777" w:rsidR="000E331B" w:rsidRDefault="000E331B" w:rsidP="000E331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יורשת של פניה לשאילות</w:t>
      </w:r>
    </w:p>
    <w:p w14:paraId="2E7E8BBD" w14:textId="16F48C0B" w:rsidR="000E331B" w:rsidRDefault="000E331B" w:rsidP="000E331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Pr="000E331B">
        <w:rPr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יורשת של פניה לבקשות.</w:t>
      </w:r>
    </w:p>
    <w:p w14:paraId="30743E25" w14:textId="6AB7C384" w:rsidR="000E331B" w:rsidRDefault="000E331B" w:rsidP="000E331B">
      <w:pPr>
        <w:pStyle w:val="a9"/>
        <w:numPr>
          <w:ilvl w:val="0"/>
          <w:numId w:val="1"/>
        </w:numPr>
        <w:rPr>
          <w:sz w:val="24"/>
          <w:szCs w:val="24"/>
        </w:rPr>
      </w:pPr>
      <w:r w:rsidRPr="000E331B">
        <w:rPr>
          <w:sz w:val="24"/>
          <w:szCs w:val="24"/>
        </w:rPr>
        <w:t>Complaint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יורשת של פניה לתלונות</w:t>
      </w:r>
    </w:p>
    <w:p w14:paraId="26EB8AD7" w14:textId="27EB2A34" w:rsidR="008415E7" w:rsidRPr="0044228B" w:rsidRDefault="008415E7" w:rsidP="0044228B">
      <w:pPr>
        <w:pStyle w:val="a9"/>
        <w:numPr>
          <w:ilvl w:val="0"/>
          <w:numId w:val="3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 xml:space="preserve">הוסיפי במחלקה </w:t>
      </w:r>
      <w:r w:rsidRPr="0044228B">
        <w:rPr>
          <w:sz w:val="24"/>
          <w:szCs w:val="24"/>
        </w:rPr>
        <w:t>Inquiry</w:t>
      </w:r>
      <w:r w:rsidRPr="0044228B">
        <w:rPr>
          <w:rFonts w:hint="cs"/>
          <w:sz w:val="24"/>
          <w:szCs w:val="24"/>
          <w:rtl/>
        </w:rPr>
        <w:t xml:space="preserve"> משתנה סטטי ל</w:t>
      </w:r>
      <w:r w:rsidR="00055A3C" w:rsidRPr="0044228B">
        <w:rPr>
          <w:rFonts w:hint="cs"/>
          <w:sz w:val="24"/>
          <w:szCs w:val="24"/>
          <w:rtl/>
        </w:rPr>
        <w:t xml:space="preserve">מספור </w:t>
      </w:r>
      <w:r w:rsidRPr="0044228B">
        <w:rPr>
          <w:rFonts w:hint="cs"/>
          <w:sz w:val="24"/>
          <w:szCs w:val="24"/>
          <w:rtl/>
        </w:rPr>
        <w:t>קוד הפניה:</w:t>
      </w:r>
    </w:p>
    <w:p w14:paraId="4CFE3329" w14:textId="5996BBDB" w:rsidR="008415E7" w:rsidRDefault="008415E7" w:rsidP="008415E7">
      <w:pPr>
        <w:bidi w:val="0"/>
        <w:jc w:val="both"/>
        <w:rPr>
          <w:sz w:val="24"/>
          <w:szCs w:val="24"/>
        </w:rPr>
      </w:pPr>
      <w:r w:rsidRPr="008415E7">
        <w:rPr>
          <w:b/>
          <w:bCs/>
          <w:sz w:val="24"/>
          <w:szCs w:val="24"/>
        </w:rPr>
        <w:t>static</w:t>
      </w:r>
      <w:r w:rsidRPr="008415E7">
        <w:rPr>
          <w:sz w:val="24"/>
          <w:szCs w:val="24"/>
        </w:rPr>
        <w:t xml:space="preserve"> Integer </w:t>
      </w:r>
      <w:proofErr w:type="spellStart"/>
      <w:r w:rsidRPr="008415E7">
        <w:rPr>
          <w:i/>
          <w:iCs/>
          <w:sz w:val="24"/>
          <w:szCs w:val="24"/>
        </w:rPr>
        <w:t>nextCodeVal</w:t>
      </w:r>
      <w:proofErr w:type="spellEnd"/>
      <w:r w:rsidRPr="008415E7">
        <w:rPr>
          <w:sz w:val="24"/>
          <w:szCs w:val="24"/>
        </w:rPr>
        <w:t xml:space="preserve"> = 0;</w:t>
      </w:r>
    </w:p>
    <w:p w14:paraId="16F1A8BC" w14:textId="19A3B5FD" w:rsidR="000E331B" w:rsidRPr="0044228B" w:rsidRDefault="000E331B" w:rsidP="0044228B">
      <w:pPr>
        <w:pStyle w:val="a9"/>
        <w:numPr>
          <w:ilvl w:val="0"/>
          <w:numId w:val="3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>ממש</w:t>
      </w:r>
      <w:r w:rsidR="003D6205" w:rsidRPr="0044228B">
        <w:rPr>
          <w:rFonts w:hint="cs"/>
          <w:sz w:val="24"/>
          <w:szCs w:val="24"/>
          <w:rtl/>
        </w:rPr>
        <w:t xml:space="preserve">י שלכל </w:t>
      </w:r>
      <w:r w:rsidRPr="0044228B">
        <w:rPr>
          <w:rFonts w:hint="cs"/>
          <w:sz w:val="24"/>
          <w:szCs w:val="24"/>
          <w:rtl/>
        </w:rPr>
        <w:t xml:space="preserve">המחלקות </w:t>
      </w:r>
      <w:r w:rsidR="003D6205" w:rsidRPr="0044228B">
        <w:rPr>
          <w:rFonts w:hint="cs"/>
          <w:sz w:val="24"/>
          <w:szCs w:val="24"/>
          <w:rtl/>
        </w:rPr>
        <w:t xml:space="preserve">יהיו </w:t>
      </w:r>
      <w:r w:rsidRPr="0044228B">
        <w:rPr>
          <w:rFonts w:hint="cs"/>
          <w:sz w:val="24"/>
          <w:szCs w:val="24"/>
          <w:rtl/>
        </w:rPr>
        <w:t>את המשתנים:</w:t>
      </w:r>
    </w:p>
    <w:p w14:paraId="2905CB78" w14:textId="426FF5DC" w:rsidR="000E331B" w:rsidRDefault="000E331B" w:rsidP="0044228B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Integer code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 מזהה </w:t>
      </w:r>
      <w:proofErr w:type="spellStart"/>
      <w:r>
        <w:rPr>
          <w:rFonts w:hint="cs"/>
          <w:sz w:val="24"/>
          <w:szCs w:val="24"/>
          <w:rtl/>
        </w:rPr>
        <w:t>יחודי</w:t>
      </w:r>
      <w:proofErr w:type="spellEnd"/>
      <w:r>
        <w:rPr>
          <w:rFonts w:hint="cs"/>
          <w:sz w:val="24"/>
          <w:szCs w:val="24"/>
          <w:rtl/>
        </w:rPr>
        <w:t xml:space="preserve"> לכל פניה.</w:t>
      </w:r>
    </w:p>
    <w:p w14:paraId="66D0BB29" w14:textId="25E9D60C" w:rsidR="000E331B" w:rsidRDefault="000E331B" w:rsidP="0044228B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String description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תיאור הפניה</w:t>
      </w:r>
    </w:p>
    <w:p w14:paraId="58B8DA84" w14:textId="34E4C2F7" w:rsidR="003D6205" w:rsidRDefault="00D062EC" w:rsidP="0044228B">
      <w:pPr>
        <w:pStyle w:val="a9"/>
        <w:numPr>
          <w:ilvl w:val="0"/>
          <w:numId w:val="4"/>
        </w:numPr>
        <w:rPr>
          <w:sz w:val="24"/>
          <w:szCs w:val="24"/>
        </w:rPr>
      </w:pPr>
      <w:proofErr w:type="spellStart"/>
      <w:r w:rsidRPr="00D062EC">
        <w:rPr>
          <w:sz w:val="24"/>
          <w:szCs w:val="24"/>
        </w:rPr>
        <w:t>LocalDateTime</w:t>
      </w:r>
      <w:proofErr w:type="spellEnd"/>
      <w:r w:rsidRPr="00D062EC">
        <w:rPr>
          <w:sz w:val="24"/>
          <w:szCs w:val="24"/>
        </w:rPr>
        <w:t xml:space="preserve"> </w:t>
      </w:r>
      <w:proofErr w:type="spellStart"/>
      <w:r w:rsidR="003D6205" w:rsidRPr="003D6205">
        <w:rPr>
          <w:sz w:val="24"/>
          <w:szCs w:val="24"/>
        </w:rPr>
        <w:t>creationDate</w:t>
      </w:r>
      <w:proofErr w:type="spellEnd"/>
      <w:r w:rsidR="003D6205">
        <w:rPr>
          <w:rFonts w:hint="cs"/>
          <w:sz w:val="24"/>
          <w:szCs w:val="24"/>
          <w:rtl/>
        </w:rPr>
        <w:t xml:space="preserve"> </w:t>
      </w:r>
      <w:r w:rsidR="003D6205">
        <w:rPr>
          <w:sz w:val="24"/>
          <w:szCs w:val="24"/>
          <w:rtl/>
        </w:rPr>
        <w:t>–</w:t>
      </w:r>
      <w:r w:rsidR="003D6205">
        <w:rPr>
          <w:rFonts w:hint="cs"/>
          <w:sz w:val="24"/>
          <w:szCs w:val="24"/>
          <w:rtl/>
        </w:rPr>
        <w:t xml:space="preserve"> תאריך ושעת יצירת הפניה.</w:t>
      </w:r>
    </w:p>
    <w:p w14:paraId="5846A336" w14:textId="35BDCACC" w:rsidR="00907579" w:rsidRPr="0044228B" w:rsidRDefault="00907579" w:rsidP="0044228B">
      <w:pPr>
        <w:pStyle w:val="a9"/>
        <w:numPr>
          <w:ilvl w:val="0"/>
          <w:numId w:val="3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>בכל המחלקות ממש</w:t>
      </w:r>
      <w:r w:rsidR="001E3CCB" w:rsidRPr="0044228B">
        <w:rPr>
          <w:rFonts w:hint="cs"/>
          <w:sz w:val="24"/>
          <w:szCs w:val="24"/>
          <w:rtl/>
        </w:rPr>
        <w:t xml:space="preserve">י פונקציה </w:t>
      </w:r>
      <w:proofErr w:type="spellStart"/>
      <w:r w:rsidR="001E3CCB" w:rsidRPr="0044228B">
        <w:rPr>
          <w:sz w:val="24"/>
          <w:szCs w:val="24"/>
        </w:rPr>
        <w:t>fillDataByUser</w:t>
      </w:r>
      <w:proofErr w:type="spellEnd"/>
      <w:r w:rsidR="001E3CCB" w:rsidRPr="0044228B">
        <w:rPr>
          <w:rFonts w:hint="cs"/>
          <w:sz w:val="24"/>
          <w:szCs w:val="24"/>
          <w:rtl/>
        </w:rPr>
        <w:t xml:space="preserve"> </w:t>
      </w:r>
      <w:r w:rsidRPr="0044228B">
        <w:rPr>
          <w:rFonts w:hint="cs"/>
          <w:sz w:val="24"/>
          <w:szCs w:val="24"/>
          <w:rtl/>
        </w:rPr>
        <w:t>שמאתחלת את משתני המחלקה ע"י קלט מהמשתמש</w:t>
      </w:r>
      <w:r w:rsidR="008415E7" w:rsidRPr="0044228B">
        <w:rPr>
          <w:rFonts w:hint="cs"/>
          <w:sz w:val="24"/>
          <w:szCs w:val="24"/>
          <w:rtl/>
        </w:rPr>
        <w:t xml:space="preserve"> או הצבת נתונים.</w:t>
      </w:r>
    </w:p>
    <w:p w14:paraId="1953E5F7" w14:textId="5803F638" w:rsidR="003D6205" w:rsidRPr="0044228B" w:rsidRDefault="00260EE6" w:rsidP="0044228B">
      <w:pPr>
        <w:pStyle w:val="a9"/>
        <w:numPr>
          <w:ilvl w:val="0"/>
          <w:numId w:val="3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>את המשתנה הבא הוסיפי רק ל</w:t>
      </w:r>
      <w:r w:rsidRPr="0044228B">
        <w:rPr>
          <w:sz w:val="24"/>
          <w:szCs w:val="24"/>
        </w:rPr>
        <w:t xml:space="preserve"> Complaint</w:t>
      </w:r>
    </w:p>
    <w:p w14:paraId="018FA52C" w14:textId="483B9561" w:rsidR="00907579" w:rsidRDefault="004B68F6" w:rsidP="00907579">
      <w:pPr>
        <w:pStyle w:val="a9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a</w:t>
      </w:r>
      <w:r w:rsidR="00DC57DD" w:rsidRPr="00DC57DD">
        <w:rPr>
          <w:sz w:val="24"/>
          <w:szCs w:val="24"/>
        </w:rPr>
        <w:t>ssigned</w:t>
      </w:r>
      <w:r>
        <w:rPr>
          <w:sz w:val="24"/>
          <w:szCs w:val="24"/>
        </w:rPr>
        <w:t>Branch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הסניף אליו מקושרת התלונה.</w:t>
      </w:r>
    </w:p>
    <w:p w14:paraId="643B7C66" w14:textId="5E640B2E" w:rsidR="00907579" w:rsidRPr="0044228B" w:rsidRDefault="00907579" w:rsidP="0044228B">
      <w:pPr>
        <w:pStyle w:val="a9"/>
        <w:numPr>
          <w:ilvl w:val="0"/>
          <w:numId w:val="3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 xml:space="preserve">בכל מחלקה ממשי פונקציה </w:t>
      </w:r>
      <w:r w:rsidRPr="0044228B">
        <w:rPr>
          <w:sz w:val="24"/>
          <w:szCs w:val="24"/>
        </w:rPr>
        <w:t>handling</w:t>
      </w:r>
      <w:r w:rsidRPr="0044228B">
        <w:rPr>
          <w:rFonts w:hint="cs"/>
          <w:sz w:val="24"/>
          <w:szCs w:val="24"/>
          <w:rtl/>
        </w:rPr>
        <w:t xml:space="preserve"> </w:t>
      </w:r>
      <w:r w:rsidR="00FF5FB1" w:rsidRPr="0044228B">
        <w:rPr>
          <w:rFonts w:hint="cs"/>
          <w:sz w:val="24"/>
          <w:szCs w:val="24"/>
          <w:rtl/>
        </w:rPr>
        <w:t xml:space="preserve">הכותבת </w:t>
      </w:r>
      <w:r w:rsidRPr="0044228B">
        <w:rPr>
          <w:rFonts w:hint="cs"/>
          <w:sz w:val="24"/>
          <w:szCs w:val="24"/>
          <w:rtl/>
        </w:rPr>
        <w:t>הודעה שהמערכת מטפלת בפניה</w:t>
      </w:r>
      <w:r w:rsidR="00624471" w:rsidRPr="0044228B">
        <w:rPr>
          <w:rFonts w:hint="cs"/>
          <w:sz w:val="24"/>
          <w:szCs w:val="24"/>
          <w:rtl/>
        </w:rPr>
        <w:t xml:space="preserve"> &lt;סוג הפניה&gt; מס' &lt;קוד הפניה&gt;.</w:t>
      </w:r>
    </w:p>
    <w:p w14:paraId="4CA88D3B" w14:textId="77777777" w:rsidR="00907579" w:rsidRPr="00907579" w:rsidRDefault="00907579" w:rsidP="00907579">
      <w:pPr>
        <w:rPr>
          <w:sz w:val="24"/>
          <w:szCs w:val="24"/>
          <w:rtl/>
        </w:rPr>
      </w:pPr>
    </w:p>
    <w:p w14:paraId="333853A6" w14:textId="21F4009B" w:rsidR="00907579" w:rsidRPr="00907579" w:rsidRDefault="00907579" w:rsidP="00907579">
      <w:pPr>
        <w:pStyle w:val="1"/>
        <w:rPr>
          <w:rStyle w:val="af2"/>
          <w:sz w:val="32"/>
          <w:szCs w:val="32"/>
          <w:rtl/>
        </w:rPr>
      </w:pPr>
      <w:bookmarkStart w:id="1" w:name="_Toc189562557"/>
      <w:r w:rsidRPr="00907579">
        <w:rPr>
          <w:rStyle w:val="af2"/>
          <w:rFonts w:hint="cs"/>
          <w:sz w:val="32"/>
          <w:szCs w:val="32"/>
          <w:rtl/>
        </w:rPr>
        <w:lastRenderedPageBreak/>
        <w:t xml:space="preserve">חלק </w:t>
      </w:r>
      <w:r>
        <w:rPr>
          <w:rStyle w:val="af2"/>
          <w:rFonts w:hint="cs"/>
          <w:sz w:val="32"/>
          <w:szCs w:val="32"/>
          <w:rtl/>
        </w:rPr>
        <w:t>ב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r>
        <w:rPr>
          <w:rStyle w:val="af2"/>
          <w:rFonts w:hint="cs"/>
          <w:sz w:val="32"/>
          <w:szCs w:val="32"/>
          <w:rtl/>
        </w:rPr>
        <w:t>טיפול בנפרד לכל פניה</w:t>
      </w:r>
      <w:bookmarkEnd w:id="1"/>
    </w:p>
    <w:p w14:paraId="2843CF25" w14:textId="77777777" w:rsidR="0044228B" w:rsidRDefault="0044228B" w:rsidP="00FC5C75">
      <w:pPr>
        <w:pStyle w:val="a9"/>
        <w:numPr>
          <w:ilvl w:val="0"/>
          <w:numId w:val="5"/>
        </w:numPr>
        <w:rPr>
          <w:sz w:val="24"/>
          <w:szCs w:val="24"/>
        </w:rPr>
      </w:pPr>
      <w:r w:rsidRPr="0044228B">
        <w:rPr>
          <w:rFonts w:hint="cs"/>
          <w:sz w:val="24"/>
          <w:szCs w:val="24"/>
          <w:rtl/>
        </w:rPr>
        <w:t xml:space="preserve">צרי </w:t>
      </w:r>
      <w:r w:rsidRPr="0044228B">
        <w:rPr>
          <w:sz w:val="24"/>
          <w:szCs w:val="24"/>
        </w:rPr>
        <w:t>new package business</w:t>
      </w:r>
    </w:p>
    <w:p w14:paraId="1F0AF261" w14:textId="6BCECBD7" w:rsidR="00977654" w:rsidRPr="0044228B" w:rsidRDefault="0044228B" w:rsidP="00153248">
      <w:pPr>
        <w:pStyle w:val="a9"/>
        <w:numPr>
          <w:ilvl w:val="0"/>
          <w:numId w:val="5"/>
        </w:numPr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 xml:space="preserve">הוסיפי לו </w:t>
      </w:r>
      <w:r w:rsidR="00907579" w:rsidRPr="0044228B">
        <w:rPr>
          <w:rFonts w:hint="cs"/>
          <w:sz w:val="24"/>
          <w:szCs w:val="24"/>
          <w:rtl/>
        </w:rPr>
        <w:t xml:space="preserve">מחלקה </w:t>
      </w:r>
      <w:proofErr w:type="spell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="00A13472" w:rsidRPr="0044228B">
        <w:rPr>
          <w:sz w:val="24"/>
          <w:szCs w:val="24"/>
          <w:rtl/>
        </w:rPr>
        <w:t xml:space="preserve"> </w:t>
      </w:r>
      <w:r w:rsidR="00907579" w:rsidRPr="0044228B">
        <w:rPr>
          <w:sz w:val="24"/>
          <w:szCs w:val="24"/>
          <w:rtl/>
        </w:rPr>
        <w:t>–</w:t>
      </w:r>
      <w:r w:rsidR="00907579" w:rsidRPr="0044228B">
        <w:rPr>
          <w:rFonts w:hint="cs"/>
          <w:sz w:val="24"/>
          <w:szCs w:val="24"/>
          <w:rtl/>
        </w:rPr>
        <w:t xml:space="preserve"> המחלקה מריצה טיפול בנפרד לכל פניה.</w:t>
      </w:r>
      <w:r>
        <w:rPr>
          <w:rFonts w:hint="cs"/>
          <w:sz w:val="24"/>
          <w:szCs w:val="24"/>
          <w:rtl/>
        </w:rPr>
        <w:t xml:space="preserve"> </w:t>
      </w:r>
      <w:r w:rsidR="00977654" w:rsidRPr="0044228B">
        <w:rPr>
          <w:rFonts w:hint="cs"/>
          <w:sz w:val="24"/>
          <w:szCs w:val="24"/>
          <w:rtl/>
        </w:rPr>
        <w:t xml:space="preserve">המחלקה מכילה משתנה </w:t>
      </w:r>
    </w:p>
    <w:p w14:paraId="1D6E1CE9" w14:textId="4A60789A" w:rsidR="00977654" w:rsidRPr="00977654" w:rsidRDefault="00977654" w:rsidP="00977654">
      <w:pPr>
        <w:bidi w:val="0"/>
        <w:jc w:val="both"/>
        <w:rPr>
          <w:i/>
          <w:iCs/>
          <w:sz w:val="24"/>
          <w:szCs w:val="24"/>
        </w:rPr>
      </w:pPr>
      <w:r w:rsidRPr="00977654">
        <w:rPr>
          <w:b/>
          <w:bCs/>
          <w:i/>
          <w:iCs/>
          <w:sz w:val="24"/>
          <w:szCs w:val="24"/>
        </w:rPr>
        <w:t>private</w:t>
      </w:r>
      <w:r w:rsidRPr="00977654">
        <w:rPr>
          <w:i/>
          <w:iCs/>
          <w:sz w:val="24"/>
          <w:szCs w:val="24"/>
        </w:rPr>
        <w:t xml:space="preserve"> Inquiry</w:t>
      </w:r>
      <w:r w:rsidRPr="00977654">
        <w:rPr>
          <w:i/>
          <w:iCs/>
          <w:sz w:val="24"/>
          <w:szCs w:val="24"/>
          <w:rtl/>
        </w:rPr>
        <w:t xml:space="preserve"> </w:t>
      </w:r>
      <w:proofErr w:type="spellStart"/>
      <w:r w:rsidRPr="00977654">
        <w:rPr>
          <w:i/>
          <w:iCs/>
          <w:sz w:val="24"/>
          <w:szCs w:val="24"/>
        </w:rPr>
        <w:t>curren</w:t>
      </w:r>
      <w:r>
        <w:rPr>
          <w:i/>
          <w:iCs/>
          <w:sz w:val="24"/>
          <w:szCs w:val="24"/>
        </w:rPr>
        <w:t>t</w:t>
      </w:r>
      <w:r w:rsidRPr="00977654">
        <w:rPr>
          <w:i/>
          <w:iCs/>
          <w:sz w:val="24"/>
          <w:szCs w:val="24"/>
        </w:rPr>
        <w:t>Inquiry</w:t>
      </w:r>
      <w:proofErr w:type="spellEnd"/>
      <w:r w:rsidRPr="00977654">
        <w:rPr>
          <w:i/>
          <w:iCs/>
          <w:sz w:val="24"/>
          <w:szCs w:val="24"/>
        </w:rPr>
        <w:t>;</w:t>
      </w:r>
    </w:p>
    <w:p w14:paraId="4765C6E2" w14:textId="386D4B4E" w:rsidR="0044228B" w:rsidRDefault="009415E6" w:rsidP="0044228B">
      <w:pPr>
        <w:pStyle w:val="a9"/>
        <w:numPr>
          <w:ilvl w:val="0"/>
          <w:numId w:val="5"/>
        </w:numPr>
        <w:rPr>
          <w:sz w:val="24"/>
          <w:szCs w:val="24"/>
        </w:rPr>
      </w:pPr>
      <w:r w:rsidRPr="0044228B">
        <w:rPr>
          <w:rFonts w:hint="cs"/>
          <w:sz w:val="24"/>
          <w:szCs w:val="24"/>
          <w:rtl/>
        </w:rPr>
        <w:t xml:space="preserve">ממשי במחלקה פונקציה </w:t>
      </w:r>
      <w:proofErr w:type="spellStart"/>
      <w:r w:rsidRPr="0044228B">
        <w:rPr>
          <w:sz w:val="24"/>
          <w:szCs w:val="24"/>
        </w:rPr>
        <w:t>createInquir</w:t>
      </w:r>
      <w:r w:rsidR="00D01F8F">
        <w:rPr>
          <w:sz w:val="24"/>
          <w:szCs w:val="24"/>
        </w:rPr>
        <w:t>y</w:t>
      </w:r>
      <w:proofErr w:type="spellEnd"/>
      <w:r w:rsidRPr="0044228B">
        <w:rPr>
          <w:rFonts w:hint="cs"/>
          <w:sz w:val="24"/>
          <w:szCs w:val="24"/>
          <w:rtl/>
        </w:rPr>
        <w:t xml:space="preserve"> ליצירת הפניה</w:t>
      </w:r>
      <w:r w:rsidR="00977654" w:rsidRPr="0044228B">
        <w:rPr>
          <w:rFonts w:hint="cs"/>
          <w:sz w:val="24"/>
          <w:szCs w:val="24"/>
          <w:rtl/>
        </w:rPr>
        <w:t xml:space="preserve"> ושמירתה במחלקה</w:t>
      </w:r>
      <w:r w:rsidRPr="0044228B">
        <w:rPr>
          <w:rFonts w:hint="cs"/>
          <w:sz w:val="24"/>
          <w:szCs w:val="24"/>
          <w:rtl/>
        </w:rPr>
        <w:t>:</w:t>
      </w:r>
    </w:p>
    <w:p w14:paraId="60696170" w14:textId="011CC2B2" w:rsidR="001E3CCB" w:rsidRPr="0044228B" w:rsidRDefault="00D86F1B" w:rsidP="0044228B">
      <w:pPr>
        <w:pStyle w:val="a9"/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 xml:space="preserve">הפונקציה מבקשת </w:t>
      </w:r>
      <w:r w:rsidR="001E3CCB" w:rsidRPr="0044228B">
        <w:rPr>
          <w:rFonts w:hint="cs"/>
          <w:sz w:val="24"/>
          <w:szCs w:val="24"/>
          <w:rtl/>
        </w:rPr>
        <w:t xml:space="preserve">מהמשתמש להקיש 1 </w:t>
      </w:r>
      <w:r w:rsidR="001E3CCB" w:rsidRPr="0044228B">
        <w:rPr>
          <w:sz w:val="24"/>
          <w:szCs w:val="24"/>
          <w:rtl/>
        </w:rPr>
        <w:t>–</w:t>
      </w:r>
      <w:r w:rsidR="001E3CCB" w:rsidRPr="0044228B">
        <w:rPr>
          <w:rFonts w:hint="cs"/>
          <w:sz w:val="24"/>
          <w:szCs w:val="24"/>
          <w:rtl/>
        </w:rPr>
        <w:t xml:space="preserve"> לשאלה, 2 </w:t>
      </w:r>
      <w:r w:rsidR="001E3CCB" w:rsidRPr="0044228B">
        <w:rPr>
          <w:sz w:val="24"/>
          <w:szCs w:val="24"/>
          <w:rtl/>
        </w:rPr>
        <w:t>–</w:t>
      </w:r>
      <w:r w:rsidR="001E3CCB" w:rsidRPr="0044228B">
        <w:rPr>
          <w:rFonts w:hint="cs"/>
          <w:sz w:val="24"/>
          <w:szCs w:val="24"/>
          <w:rtl/>
        </w:rPr>
        <w:t xml:space="preserve"> לבקשה, 3 </w:t>
      </w:r>
      <w:r w:rsidR="001E3CCB" w:rsidRPr="0044228B">
        <w:rPr>
          <w:sz w:val="24"/>
          <w:szCs w:val="24"/>
          <w:rtl/>
        </w:rPr>
        <w:t>–</w:t>
      </w:r>
      <w:r w:rsidR="001E3CCB" w:rsidRPr="0044228B">
        <w:rPr>
          <w:rFonts w:hint="cs"/>
          <w:sz w:val="24"/>
          <w:szCs w:val="24"/>
          <w:rtl/>
        </w:rPr>
        <w:t xml:space="preserve"> לתלונה.</w:t>
      </w:r>
      <w:r w:rsidR="00977654" w:rsidRPr="0044228B">
        <w:rPr>
          <w:rFonts w:hint="cs"/>
          <w:sz w:val="24"/>
          <w:szCs w:val="24"/>
          <w:rtl/>
        </w:rPr>
        <w:t xml:space="preserve"> </w:t>
      </w:r>
      <w:r w:rsidRPr="0044228B">
        <w:rPr>
          <w:rFonts w:hint="cs"/>
          <w:sz w:val="24"/>
          <w:szCs w:val="24"/>
          <w:rtl/>
        </w:rPr>
        <w:t xml:space="preserve">יוצרת </w:t>
      </w:r>
      <w:r w:rsidR="00977654" w:rsidRPr="0044228B">
        <w:rPr>
          <w:rFonts w:hint="cs"/>
          <w:sz w:val="24"/>
          <w:szCs w:val="24"/>
          <w:rtl/>
        </w:rPr>
        <w:t xml:space="preserve">פניה מתאימה </w:t>
      </w:r>
      <w:r w:rsidRPr="0044228B">
        <w:rPr>
          <w:rFonts w:hint="cs"/>
          <w:sz w:val="24"/>
          <w:szCs w:val="24"/>
          <w:rtl/>
        </w:rPr>
        <w:t xml:space="preserve">ומציבה </w:t>
      </w:r>
      <w:r w:rsidR="00977654" w:rsidRPr="0044228B">
        <w:rPr>
          <w:rFonts w:hint="cs"/>
          <w:sz w:val="24"/>
          <w:szCs w:val="24"/>
          <w:rtl/>
        </w:rPr>
        <w:t>אותה ב</w:t>
      </w:r>
      <w:r w:rsidR="00977654" w:rsidRPr="0044228B">
        <w:rPr>
          <w:i/>
          <w:iCs/>
          <w:sz w:val="24"/>
          <w:szCs w:val="24"/>
        </w:rPr>
        <w:t xml:space="preserve"> </w:t>
      </w:r>
      <w:proofErr w:type="spellStart"/>
      <w:r w:rsidR="00977654" w:rsidRPr="0044228B">
        <w:rPr>
          <w:i/>
          <w:iCs/>
          <w:sz w:val="24"/>
          <w:szCs w:val="24"/>
        </w:rPr>
        <w:t>currentInquiry</w:t>
      </w:r>
      <w:proofErr w:type="spellEnd"/>
      <w:r w:rsidR="00977654" w:rsidRPr="0044228B">
        <w:rPr>
          <w:rFonts w:hint="cs"/>
          <w:i/>
          <w:iCs/>
          <w:sz w:val="24"/>
          <w:szCs w:val="24"/>
          <w:rtl/>
        </w:rPr>
        <w:t>.</w:t>
      </w:r>
    </w:p>
    <w:p w14:paraId="7D4CA4BC" w14:textId="77777777" w:rsidR="00977654" w:rsidRDefault="00977654" w:rsidP="00977654">
      <w:pPr>
        <w:rPr>
          <w:sz w:val="24"/>
          <w:szCs w:val="24"/>
          <w:rtl/>
        </w:rPr>
      </w:pPr>
    </w:p>
    <w:p w14:paraId="34FE09DD" w14:textId="77777777" w:rsidR="0044228B" w:rsidRDefault="00977654" w:rsidP="003D4CE8">
      <w:pPr>
        <w:pStyle w:val="a9"/>
        <w:numPr>
          <w:ilvl w:val="0"/>
          <w:numId w:val="5"/>
        </w:numPr>
        <w:rPr>
          <w:sz w:val="24"/>
          <w:szCs w:val="24"/>
        </w:rPr>
      </w:pPr>
      <w:r w:rsidRPr="0044228B">
        <w:rPr>
          <w:rFonts w:hint="cs"/>
          <w:sz w:val="24"/>
          <w:szCs w:val="24"/>
          <w:rtl/>
        </w:rPr>
        <w:t xml:space="preserve">ממשי הפעלה של </w:t>
      </w:r>
      <w:r w:rsidR="001E3CCB" w:rsidRPr="0044228B">
        <w:rPr>
          <w:rFonts w:hint="cs"/>
          <w:sz w:val="24"/>
          <w:szCs w:val="24"/>
          <w:rtl/>
        </w:rPr>
        <w:t>הטיפול בפניה (</w:t>
      </w:r>
      <w:proofErr w:type="spellStart"/>
      <w:r w:rsidRPr="0044228B">
        <w:rPr>
          <w:i/>
          <w:iCs/>
          <w:sz w:val="24"/>
          <w:szCs w:val="24"/>
        </w:rPr>
        <w:t>currentInquiry.</w:t>
      </w:r>
      <w:r w:rsidR="001E3CCB" w:rsidRPr="0044228B">
        <w:rPr>
          <w:i/>
          <w:iCs/>
          <w:sz w:val="24"/>
          <w:szCs w:val="24"/>
        </w:rPr>
        <w:t>handlin</w:t>
      </w:r>
      <w:r w:rsidRPr="0044228B">
        <w:rPr>
          <w:i/>
          <w:iCs/>
          <w:sz w:val="24"/>
          <w:szCs w:val="24"/>
        </w:rPr>
        <w:t>g</w:t>
      </w:r>
      <w:proofErr w:type="spellEnd"/>
      <w:r w:rsidRPr="0044228B">
        <w:rPr>
          <w:i/>
          <w:iCs/>
          <w:sz w:val="24"/>
          <w:szCs w:val="24"/>
        </w:rPr>
        <w:t>()</w:t>
      </w:r>
      <w:r w:rsidR="001E3CCB" w:rsidRPr="0044228B">
        <w:rPr>
          <w:rFonts w:hint="cs"/>
          <w:sz w:val="24"/>
          <w:szCs w:val="24"/>
          <w:rtl/>
        </w:rPr>
        <w:t>)</w:t>
      </w:r>
      <w:r w:rsidRPr="0044228B">
        <w:rPr>
          <w:rFonts w:hint="cs"/>
          <w:sz w:val="24"/>
          <w:szCs w:val="24"/>
          <w:rtl/>
        </w:rPr>
        <w:t xml:space="preserve"> עבור הפניה שנוצרה כך שהיא תורץ בנפרד עבור כל פניה שנוצרת במערכת.</w:t>
      </w:r>
    </w:p>
    <w:p w14:paraId="4E87B503" w14:textId="77777777" w:rsidR="0044228B" w:rsidRDefault="001E3CCB" w:rsidP="0044228B">
      <w:pPr>
        <w:pStyle w:val="a9"/>
        <w:numPr>
          <w:ilvl w:val="0"/>
          <w:numId w:val="5"/>
        </w:numPr>
        <w:rPr>
          <w:sz w:val="24"/>
          <w:szCs w:val="24"/>
        </w:rPr>
      </w:pPr>
      <w:r w:rsidRPr="0044228B">
        <w:rPr>
          <w:rFonts w:hint="cs"/>
          <w:sz w:val="24"/>
          <w:szCs w:val="24"/>
          <w:rtl/>
        </w:rPr>
        <w:t xml:space="preserve">בכל </w:t>
      </w:r>
      <w:r w:rsidR="00977654" w:rsidRPr="0044228B">
        <w:rPr>
          <w:rFonts w:hint="cs"/>
          <w:sz w:val="24"/>
          <w:szCs w:val="24"/>
          <w:rtl/>
        </w:rPr>
        <w:t>טיפול ב</w:t>
      </w:r>
      <w:r w:rsidRPr="0044228B">
        <w:rPr>
          <w:rFonts w:hint="cs"/>
          <w:sz w:val="24"/>
          <w:szCs w:val="24"/>
          <w:rtl/>
        </w:rPr>
        <w:t>פניה בצעי השהיה של</w:t>
      </w:r>
      <w:r w:rsidR="009415E6" w:rsidRPr="0044228B">
        <w:rPr>
          <w:rFonts w:hint="cs"/>
          <w:sz w:val="24"/>
          <w:szCs w:val="24"/>
          <w:rtl/>
        </w:rPr>
        <w:t xml:space="preserve"> </w:t>
      </w:r>
      <w:r w:rsidR="00977654" w:rsidRPr="0044228B">
        <w:rPr>
          <w:rFonts w:hint="cs"/>
          <w:sz w:val="24"/>
          <w:szCs w:val="24"/>
          <w:rtl/>
        </w:rPr>
        <w:t>5</w:t>
      </w:r>
      <w:r w:rsidRPr="0044228B">
        <w:rPr>
          <w:rFonts w:hint="cs"/>
          <w:sz w:val="24"/>
          <w:szCs w:val="24"/>
          <w:rtl/>
        </w:rPr>
        <w:t xml:space="preserve"> שניות </w:t>
      </w:r>
      <w:r w:rsidR="008D39AA" w:rsidRPr="0044228B">
        <w:rPr>
          <w:rFonts w:hint="cs"/>
          <w:sz w:val="24"/>
          <w:szCs w:val="24"/>
          <w:rtl/>
        </w:rPr>
        <w:t>(</w:t>
      </w:r>
      <w:r w:rsidR="008D39AA" w:rsidRPr="0044228B">
        <w:rPr>
          <w:sz w:val="24"/>
          <w:szCs w:val="24"/>
        </w:rPr>
        <w:t>sleep</w:t>
      </w:r>
      <w:r w:rsidR="008D39AA" w:rsidRPr="0044228B">
        <w:rPr>
          <w:rFonts w:hint="cs"/>
          <w:sz w:val="24"/>
          <w:szCs w:val="24"/>
          <w:rtl/>
        </w:rPr>
        <w:t>)</w:t>
      </w:r>
    </w:p>
    <w:p w14:paraId="4AC0890C" w14:textId="77777777" w:rsidR="0044228B" w:rsidRDefault="0044228B" w:rsidP="0044228B">
      <w:pPr>
        <w:pStyle w:val="a9"/>
        <w:rPr>
          <w:sz w:val="24"/>
          <w:szCs w:val="24"/>
        </w:rPr>
      </w:pPr>
    </w:p>
    <w:p w14:paraId="05E81A3E" w14:textId="73C3321A" w:rsidR="0044228B" w:rsidRPr="0044228B" w:rsidRDefault="0044228B" w:rsidP="0044228B">
      <w:pPr>
        <w:pStyle w:val="a9"/>
        <w:numPr>
          <w:ilvl w:val="0"/>
          <w:numId w:val="5"/>
        </w:numPr>
        <w:rPr>
          <w:b/>
          <w:bCs/>
          <w:sz w:val="28"/>
          <w:szCs w:val="28"/>
        </w:rPr>
      </w:pPr>
      <w:r w:rsidRPr="0044228B">
        <w:rPr>
          <w:rFonts w:hint="cs"/>
          <w:b/>
          <w:bCs/>
          <w:sz w:val="28"/>
          <w:szCs w:val="28"/>
          <w:rtl/>
        </w:rPr>
        <w:t>סיכום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33ED874" w14:textId="6B67BDC5" w:rsidR="001E3CCB" w:rsidRPr="0044228B" w:rsidRDefault="001E3CCB" w:rsidP="0044228B">
      <w:pPr>
        <w:pStyle w:val="a9"/>
        <w:rPr>
          <w:sz w:val="24"/>
          <w:szCs w:val="24"/>
          <w:rtl/>
        </w:rPr>
      </w:pPr>
      <w:r w:rsidRPr="0044228B">
        <w:rPr>
          <w:rFonts w:hint="cs"/>
          <w:sz w:val="24"/>
          <w:szCs w:val="24"/>
          <w:rtl/>
        </w:rPr>
        <w:t xml:space="preserve">הריצי את </w:t>
      </w:r>
      <w:r w:rsidR="00F91518" w:rsidRPr="0044228B">
        <w:rPr>
          <w:rFonts w:hint="cs"/>
          <w:sz w:val="24"/>
          <w:szCs w:val="24"/>
          <w:rtl/>
        </w:rPr>
        <w:t>קטעי הקוד הבאים ב</w:t>
      </w:r>
      <w:r w:rsidRPr="0044228B">
        <w:rPr>
          <w:sz w:val="24"/>
          <w:szCs w:val="24"/>
        </w:rPr>
        <w:t>main</w:t>
      </w:r>
      <w:r w:rsidR="00AC357D" w:rsidRPr="0044228B">
        <w:rPr>
          <w:rFonts w:hint="cs"/>
          <w:sz w:val="24"/>
          <w:szCs w:val="24"/>
          <w:rtl/>
        </w:rPr>
        <w:t xml:space="preserve"> ב2 ריצות נפרדות</w:t>
      </w:r>
      <w:r w:rsidR="009415E6" w:rsidRPr="0044228B">
        <w:rPr>
          <w:rFonts w:hint="cs"/>
          <w:sz w:val="24"/>
          <w:szCs w:val="24"/>
          <w:rtl/>
        </w:rPr>
        <w:t xml:space="preserve"> </w:t>
      </w:r>
      <w:r w:rsidR="009415E6" w:rsidRPr="0044228B">
        <w:rPr>
          <w:sz w:val="24"/>
          <w:szCs w:val="24"/>
        </w:rPr>
        <w:t>first running and Second running</w:t>
      </w:r>
      <w:r w:rsidR="00F91518" w:rsidRPr="0044228B">
        <w:rPr>
          <w:rFonts w:hint="cs"/>
          <w:sz w:val="24"/>
          <w:szCs w:val="24"/>
          <w:rtl/>
        </w:rPr>
        <w:t>:</w:t>
      </w:r>
    </w:p>
    <w:p w14:paraId="2E9DDA16" w14:textId="7CADD8A1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spellStart"/>
      <w:r w:rsidRPr="00F91518">
        <w:rPr>
          <w:i/>
          <w:iCs/>
          <w:sz w:val="24"/>
          <w:szCs w:val="24"/>
        </w:rPr>
        <w:t>Inquiry</w:t>
      </w:r>
      <w:r w:rsidR="00A13472" w:rsidRPr="00F91518">
        <w:rPr>
          <w:i/>
          <w:iCs/>
          <w:sz w:val="24"/>
          <w:szCs w:val="24"/>
        </w:rPr>
        <w:t>Handling</w:t>
      </w:r>
      <w:proofErr w:type="spellEnd"/>
      <w:r w:rsidRPr="00F91518">
        <w:rPr>
          <w:i/>
          <w:iCs/>
          <w:sz w:val="24"/>
          <w:szCs w:val="24"/>
        </w:rPr>
        <w:t xml:space="preserve"> handling1 = </w:t>
      </w:r>
      <w:r w:rsidRPr="00F91518">
        <w:rPr>
          <w:b/>
          <w:bCs/>
          <w:i/>
          <w:iCs/>
          <w:sz w:val="24"/>
          <w:szCs w:val="24"/>
        </w:rPr>
        <w:t>new</w:t>
      </w:r>
      <w:r w:rsidRPr="00F91518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Pr="00F91518">
        <w:rPr>
          <w:i/>
          <w:iCs/>
          <w:sz w:val="24"/>
          <w:szCs w:val="24"/>
        </w:rPr>
        <w:t>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78C44B2A" w14:textId="4764AF82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 xml:space="preserve">Thread handling2 = </w:t>
      </w:r>
      <w:r w:rsidRPr="00F91518">
        <w:rPr>
          <w:b/>
          <w:bCs/>
          <w:i/>
          <w:iCs/>
          <w:sz w:val="24"/>
          <w:szCs w:val="24"/>
        </w:rPr>
        <w:t>new</w:t>
      </w:r>
      <w:r w:rsidRPr="00F91518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Pr="00F91518">
        <w:rPr>
          <w:i/>
          <w:iCs/>
          <w:sz w:val="24"/>
          <w:szCs w:val="24"/>
        </w:rPr>
        <w:t>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1D848DE9" w14:textId="49B6F025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spell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Pr="00F91518">
        <w:rPr>
          <w:i/>
          <w:iCs/>
          <w:sz w:val="24"/>
          <w:szCs w:val="24"/>
        </w:rPr>
        <w:t xml:space="preserve"> handling3 = </w:t>
      </w:r>
      <w:r w:rsidRPr="00F91518">
        <w:rPr>
          <w:b/>
          <w:bCs/>
          <w:i/>
          <w:iCs/>
          <w:sz w:val="24"/>
          <w:szCs w:val="24"/>
        </w:rPr>
        <w:t>new</w:t>
      </w:r>
      <w:r w:rsidRPr="00F91518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Pr="00F91518">
        <w:rPr>
          <w:i/>
          <w:iCs/>
          <w:sz w:val="24"/>
          <w:szCs w:val="24"/>
        </w:rPr>
        <w:t>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0144DCAB" w14:textId="1076C7CB" w:rsid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spell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="00A13472" w:rsidRPr="00F91518">
        <w:rPr>
          <w:i/>
          <w:iCs/>
          <w:sz w:val="24"/>
          <w:szCs w:val="24"/>
        </w:rPr>
        <w:t xml:space="preserve"> </w:t>
      </w:r>
      <w:r w:rsidRPr="00F91518">
        <w:rPr>
          <w:i/>
          <w:iCs/>
          <w:sz w:val="24"/>
          <w:szCs w:val="24"/>
        </w:rPr>
        <w:t xml:space="preserve">handling4 = </w:t>
      </w:r>
      <w:r w:rsidRPr="00F91518">
        <w:rPr>
          <w:b/>
          <w:bCs/>
          <w:i/>
          <w:iCs/>
          <w:sz w:val="24"/>
          <w:szCs w:val="24"/>
        </w:rPr>
        <w:t>new</w:t>
      </w:r>
      <w:r w:rsidRPr="00F91518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A13472" w:rsidRPr="00F91518">
        <w:rPr>
          <w:i/>
          <w:iCs/>
          <w:sz w:val="24"/>
          <w:szCs w:val="24"/>
        </w:rPr>
        <w:t>InquiryHandling</w:t>
      </w:r>
      <w:proofErr w:type="spellEnd"/>
      <w:r w:rsidRPr="00F91518">
        <w:rPr>
          <w:i/>
          <w:iCs/>
          <w:sz w:val="24"/>
          <w:szCs w:val="24"/>
        </w:rPr>
        <w:t>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173B5901" w14:textId="4408FE12" w:rsidR="009415E6" w:rsidRDefault="009415E6" w:rsidP="009415E6">
      <w:pPr>
        <w:bidi w:val="0"/>
        <w:spacing w:after="0"/>
        <w:ind w:left="720" w:firstLine="72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handling1</w:t>
      </w:r>
      <w:r w:rsidRPr="009415E6">
        <w:rPr>
          <w:i/>
          <w:iCs/>
          <w:sz w:val="24"/>
          <w:szCs w:val="24"/>
        </w:rPr>
        <w:t>.</w:t>
      </w:r>
      <w:r w:rsidR="00D01F8F" w:rsidRPr="00D01F8F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D01F8F" w:rsidRPr="009415E6">
        <w:rPr>
          <w:i/>
          <w:iCs/>
          <w:sz w:val="24"/>
          <w:szCs w:val="24"/>
        </w:rPr>
        <w:t>createInquir</w:t>
      </w:r>
      <w:r w:rsidR="00D01F8F">
        <w:rPr>
          <w:i/>
          <w:iCs/>
          <w:sz w:val="24"/>
          <w:szCs w:val="24"/>
        </w:rPr>
        <w:t>y</w:t>
      </w:r>
      <w:proofErr w:type="spellEnd"/>
      <w:r w:rsidRPr="009415E6">
        <w:rPr>
          <w:i/>
          <w:iCs/>
          <w:sz w:val="24"/>
          <w:szCs w:val="24"/>
        </w:rPr>
        <w:t>(</w:t>
      </w:r>
      <w:proofErr w:type="gramEnd"/>
      <w:r w:rsidRPr="009415E6">
        <w:rPr>
          <w:i/>
          <w:iCs/>
          <w:sz w:val="24"/>
          <w:szCs w:val="24"/>
        </w:rPr>
        <w:t>)</w:t>
      </w:r>
      <w:r w:rsidR="00D86F1B">
        <w:rPr>
          <w:i/>
          <w:iCs/>
          <w:sz w:val="24"/>
          <w:szCs w:val="24"/>
        </w:rPr>
        <w:t>;</w:t>
      </w:r>
    </w:p>
    <w:p w14:paraId="7B2385FF" w14:textId="6138DA46" w:rsidR="009415E6" w:rsidRPr="00F91518" w:rsidRDefault="009415E6" w:rsidP="009415E6">
      <w:pPr>
        <w:bidi w:val="0"/>
        <w:spacing w:after="0"/>
        <w:ind w:left="720" w:firstLine="72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handling</w:t>
      </w:r>
      <w:r>
        <w:rPr>
          <w:i/>
          <w:iCs/>
          <w:sz w:val="24"/>
          <w:szCs w:val="24"/>
        </w:rPr>
        <w:t>2</w:t>
      </w:r>
      <w:r w:rsidRPr="009415E6">
        <w:rPr>
          <w:i/>
          <w:iCs/>
          <w:sz w:val="24"/>
          <w:szCs w:val="24"/>
        </w:rPr>
        <w:t>.createInquir</w:t>
      </w:r>
      <w:r w:rsidR="00D01F8F">
        <w:rPr>
          <w:i/>
          <w:iCs/>
          <w:sz w:val="24"/>
          <w:szCs w:val="24"/>
        </w:rPr>
        <w:t>y</w:t>
      </w:r>
      <w:r w:rsidRPr="009415E6">
        <w:rPr>
          <w:i/>
          <w:iCs/>
          <w:sz w:val="24"/>
          <w:szCs w:val="24"/>
        </w:rPr>
        <w:t>()</w:t>
      </w:r>
      <w:r w:rsidR="00D86F1B">
        <w:rPr>
          <w:i/>
          <w:iCs/>
          <w:sz w:val="24"/>
          <w:szCs w:val="24"/>
        </w:rPr>
        <w:t>;</w:t>
      </w:r>
    </w:p>
    <w:p w14:paraId="15C31548" w14:textId="3A749837" w:rsidR="009415E6" w:rsidRPr="00F91518" w:rsidRDefault="009415E6" w:rsidP="009415E6">
      <w:pPr>
        <w:bidi w:val="0"/>
        <w:spacing w:after="0"/>
        <w:ind w:left="720" w:firstLine="72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handling</w:t>
      </w:r>
      <w:r>
        <w:rPr>
          <w:i/>
          <w:iCs/>
          <w:sz w:val="24"/>
          <w:szCs w:val="24"/>
        </w:rPr>
        <w:t>3</w:t>
      </w:r>
      <w:r w:rsidRPr="009415E6">
        <w:rPr>
          <w:i/>
          <w:iCs/>
          <w:sz w:val="24"/>
          <w:szCs w:val="24"/>
        </w:rPr>
        <w:t>.createInquir</w:t>
      </w:r>
      <w:r w:rsidR="00D01F8F">
        <w:rPr>
          <w:i/>
          <w:iCs/>
          <w:sz w:val="24"/>
          <w:szCs w:val="24"/>
        </w:rPr>
        <w:t>y</w:t>
      </w:r>
      <w:r w:rsidRPr="009415E6">
        <w:rPr>
          <w:i/>
          <w:iCs/>
          <w:sz w:val="24"/>
          <w:szCs w:val="24"/>
        </w:rPr>
        <w:t>()</w:t>
      </w:r>
      <w:r w:rsidR="00D86F1B">
        <w:rPr>
          <w:i/>
          <w:iCs/>
          <w:sz w:val="24"/>
          <w:szCs w:val="24"/>
        </w:rPr>
        <w:t>;</w:t>
      </w:r>
    </w:p>
    <w:p w14:paraId="3F74A093" w14:textId="733711A6" w:rsidR="009415E6" w:rsidRPr="00F91518" w:rsidRDefault="009415E6" w:rsidP="009415E6">
      <w:pPr>
        <w:bidi w:val="0"/>
        <w:spacing w:after="0"/>
        <w:ind w:left="720" w:firstLine="72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handling</w:t>
      </w:r>
      <w:r>
        <w:rPr>
          <w:i/>
          <w:iCs/>
          <w:sz w:val="24"/>
          <w:szCs w:val="24"/>
        </w:rPr>
        <w:t>4</w:t>
      </w:r>
      <w:r w:rsidRPr="009415E6">
        <w:rPr>
          <w:i/>
          <w:iCs/>
          <w:sz w:val="24"/>
          <w:szCs w:val="24"/>
        </w:rPr>
        <w:t>.createInquir</w:t>
      </w:r>
      <w:r w:rsidR="00D01F8F">
        <w:rPr>
          <w:i/>
          <w:iCs/>
          <w:sz w:val="24"/>
          <w:szCs w:val="24"/>
        </w:rPr>
        <w:t>y</w:t>
      </w:r>
      <w:r w:rsidRPr="009415E6">
        <w:rPr>
          <w:i/>
          <w:iCs/>
          <w:sz w:val="24"/>
          <w:szCs w:val="24"/>
        </w:rPr>
        <w:t>()</w:t>
      </w:r>
      <w:r w:rsidR="00D86F1B">
        <w:rPr>
          <w:i/>
          <w:iCs/>
          <w:sz w:val="24"/>
          <w:szCs w:val="24"/>
        </w:rPr>
        <w:t>;</w:t>
      </w:r>
    </w:p>
    <w:p w14:paraId="4C7D39E9" w14:textId="77777777" w:rsidR="009415E6" w:rsidRPr="00F91518" w:rsidRDefault="009415E6" w:rsidP="009415E6">
      <w:pPr>
        <w:bidi w:val="0"/>
        <w:spacing w:after="0"/>
        <w:ind w:left="720" w:firstLine="720"/>
        <w:rPr>
          <w:i/>
          <w:iCs/>
          <w:sz w:val="24"/>
          <w:szCs w:val="24"/>
        </w:rPr>
      </w:pPr>
    </w:p>
    <w:p w14:paraId="49D2485D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>// first running</w:t>
      </w:r>
    </w:p>
    <w:p w14:paraId="232EF320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//</w:t>
      </w: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>handling1.start();</w:t>
      </w:r>
    </w:p>
    <w:p w14:paraId="5B31E1AC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//</w:t>
      </w: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>handling2.start();</w:t>
      </w:r>
    </w:p>
    <w:p w14:paraId="23AB7587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//</w:t>
      </w: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>handling3.start();</w:t>
      </w:r>
    </w:p>
    <w:p w14:paraId="03C8810E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>//</w:t>
      </w: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>handling4.start();</w:t>
      </w:r>
    </w:p>
    <w:p w14:paraId="3E0BB4BA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  <w:t>// second running</w:t>
      </w: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</w:p>
    <w:p w14:paraId="622117B7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gramStart"/>
      <w:r w:rsidRPr="00F91518">
        <w:rPr>
          <w:i/>
          <w:iCs/>
          <w:sz w:val="24"/>
          <w:szCs w:val="24"/>
        </w:rPr>
        <w:t>handling1.run(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2A97A0A6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gramStart"/>
      <w:r w:rsidRPr="00F91518">
        <w:rPr>
          <w:i/>
          <w:iCs/>
          <w:sz w:val="24"/>
          <w:szCs w:val="24"/>
        </w:rPr>
        <w:t>handling2.run(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15FAB9A1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gramStart"/>
      <w:r w:rsidRPr="00F91518">
        <w:rPr>
          <w:i/>
          <w:iCs/>
          <w:sz w:val="24"/>
          <w:szCs w:val="24"/>
        </w:rPr>
        <w:t>handling3.run(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4EB0073D" w14:textId="77777777" w:rsidR="00F91518" w:rsidRPr="00F91518" w:rsidRDefault="00F91518" w:rsidP="00F91518">
      <w:pPr>
        <w:bidi w:val="0"/>
        <w:spacing w:after="0"/>
        <w:rPr>
          <w:i/>
          <w:iCs/>
          <w:sz w:val="24"/>
          <w:szCs w:val="24"/>
        </w:rPr>
      </w:pPr>
      <w:r w:rsidRPr="00F91518">
        <w:rPr>
          <w:i/>
          <w:iCs/>
          <w:sz w:val="24"/>
          <w:szCs w:val="24"/>
        </w:rPr>
        <w:tab/>
      </w:r>
      <w:r w:rsidRPr="00F91518">
        <w:rPr>
          <w:i/>
          <w:iCs/>
          <w:sz w:val="24"/>
          <w:szCs w:val="24"/>
        </w:rPr>
        <w:tab/>
      </w:r>
      <w:proofErr w:type="gramStart"/>
      <w:r w:rsidRPr="00F91518">
        <w:rPr>
          <w:i/>
          <w:iCs/>
          <w:sz w:val="24"/>
          <w:szCs w:val="24"/>
        </w:rPr>
        <w:t>handling4.run(</w:t>
      </w:r>
      <w:proofErr w:type="gramEnd"/>
      <w:r w:rsidRPr="00F91518">
        <w:rPr>
          <w:i/>
          <w:iCs/>
          <w:sz w:val="24"/>
          <w:szCs w:val="24"/>
        </w:rPr>
        <w:t>);</w:t>
      </w:r>
    </w:p>
    <w:p w14:paraId="20D5A427" w14:textId="77777777" w:rsidR="00F91518" w:rsidRDefault="00F91518" w:rsidP="00F91518">
      <w:pPr>
        <w:rPr>
          <w:sz w:val="24"/>
          <w:szCs w:val="24"/>
          <w:rtl/>
        </w:rPr>
      </w:pPr>
    </w:p>
    <w:p w14:paraId="566070C7" w14:textId="77777777" w:rsidR="00A2530F" w:rsidRDefault="00A2530F" w:rsidP="00A2530F">
      <w:pPr>
        <w:jc w:val="right"/>
        <w:rPr>
          <w:sz w:val="24"/>
          <w:szCs w:val="24"/>
          <w:rtl/>
        </w:rPr>
      </w:pPr>
    </w:p>
    <w:p w14:paraId="60F97EAC" w14:textId="77777777" w:rsidR="001E3CCB" w:rsidRDefault="001E3CCB" w:rsidP="00907579">
      <w:pPr>
        <w:rPr>
          <w:rFonts w:hint="cs"/>
          <w:sz w:val="24"/>
          <w:szCs w:val="24"/>
          <w:rtl/>
        </w:rPr>
      </w:pPr>
    </w:p>
    <w:p w14:paraId="6AD99F4C" w14:textId="2F9764D3" w:rsidR="001E3CCB" w:rsidRDefault="001E3CCB" w:rsidP="001E3C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יודפס</w:t>
      </w:r>
      <w:r w:rsidR="00F91518">
        <w:rPr>
          <w:rFonts w:hint="cs"/>
          <w:sz w:val="24"/>
          <w:szCs w:val="24"/>
          <w:rtl/>
        </w:rPr>
        <w:t xml:space="preserve"> בקטע ההרצה </w:t>
      </w:r>
      <w:proofErr w:type="spellStart"/>
      <w:r w:rsidR="00F91518">
        <w:rPr>
          <w:rFonts w:hint="cs"/>
          <w:sz w:val="24"/>
          <w:szCs w:val="24"/>
          <w:rtl/>
        </w:rPr>
        <w:t>הראשון</w:t>
      </w:r>
      <w:r>
        <w:rPr>
          <w:rFonts w:hint="cs"/>
          <w:sz w:val="24"/>
          <w:szCs w:val="24"/>
          <w:rtl/>
        </w:rPr>
        <w:t>?</w:t>
      </w:r>
      <w:ins w:id="2" w:author="רות הרמלין" w:date="2025-02-05T11:59:00Z">
        <w:r w:rsidR="0047580B">
          <w:rPr>
            <w:rFonts w:hint="cs"/>
            <w:sz w:val="24"/>
            <w:szCs w:val="24"/>
            <w:rtl/>
          </w:rPr>
          <w:t>יודפס</w:t>
        </w:r>
        <w:proofErr w:type="spellEnd"/>
        <w:r w:rsidR="0047580B">
          <w:rPr>
            <w:rFonts w:hint="cs"/>
            <w:sz w:val="24"/>
            <w:szCs w:val="24"/>
            <w:rtl/>
          </w:rPr>
          <w:t xml:space="preserve"> תיאור</w:t>
        </w:r>
      </w:ins>
      <w:ins w:id="3" w:author="רות הרמלין" w:date="2025-02-05T12:00:00Z">
        <w:r w:rsidR="0047580B">
          <w:rPr>
            <w:rFonts w:hint="cs"/>
            <w:sz w:val="24"/>
            <w:szCs w:val="24"/>
            <w:rtl/>
          </w:rPr>
          <w:t xml:space="preserve"> הפניה והקוד שלה לא לפי סדר </w:t>
        </w:r>
      </w:ins>
      <w:r w:rsidR="00F91518">
        <w:rPr>
          <w:rFonts w:hint="cs"/>
          <w:sz w:val="24"/>
          <w:szCs w:val="24"/>
          <w:rtl/>
        </w:rPr>
        <w:t>____________________________________</w:t>
      </w:r>
    </w:p>
    <w:p w14:paraId="624C5801" w14:textId="590F4EF8" w:rsidR="00F91518" w:rsidRDefault="00F91518" w:rsidP="00F9151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מה יודפס בקטע ההרצה השני?</w:t>
      </w:r>
      <w:ins w:id="4" w:author="רות הרמלין" w:date="2025-02-05T12:00:00Z">
        <w:r w:rsidR="0047580B" w:rsidRPr="0047580B">
          <w:rPr>
            <w:rFonts w:hint="cs"/>
            <w:sz w:val="24"/>
            <w:szCs w:val="24"/>
            <w:rtl/>
          </w:rPr>
          <w:t xml:space="preserve"> </w:t>
        </w:r>
        <w:r w:rsidR="0047580B">
          <w:rPr>
            <w:rFonts w:hint="cs"/>
            <w:sz w:val="24"/>
            <w:szCs w:val="24"/>
            <w:rtl/>
          </w:rPr>
          <w:t xml:space="preserve">יודפס תיאור הפניה והקוד שלה לפי סדר </w:t>
        </w:r>
      </w:ins>
      <w:r>
        <w:rPr>
          <w:rFonts w:hint="cs"/>
          <w:sz w:val="24"/>
          <w:szCs w:val="24"/>
          <w:rtl/>
        </w:rPr>
        <w:t>______________________________________</w:t>
      </w:r>
    </w:p>
    <w:p w14:paraId="1ADC547B" w14:textId="53C2B8D0" w:rsidR="001E3CCB" w:rsidRDefault="001E3CCB" w:rsidP="009075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הסבירי את הסיבה להבדל בין 2 הריצות:</w:t>
      </w:r>
    </w:p>
    <w:p w14:paraId="6E90D862" w14:textId="3238101C" w:rsidR="001E3CCB" w:rsidRDefault="001E3CCB" w:rsidP="001E3C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</w:t>
      </w:r>
      <w:ins w:id="5" w:author="רות הרמלין" w:date="2025-02-05T12:00:00Z">
        <w:r w:rsidR="0047580B">
          <w:rPr>
            <w:rFonts w:hint="cs"/>
            <w:sz w:val="24"/>
            <w:szCs w:val="24"/>
            <w:rtl/>
          </w:rPr>
          <w:t>ב</w:t>
        </w:r>
      </w:ins>
      <w:ins w:id="6" w:author="רות הרמלין" w:date="2025-02-05T12:01:00Z">
        <w:r w:rsidR="0047580B">
          <w:rPr>
            <w:rFonts w:hint="cs"/>
            <w:sz w:val="24"/>
            <w:szCs w:val="24"/>
            <w:rtl/>
          </w:rPr>
          <w:t xml:space="preserve">ראשון- הופעלה הפונקציה </w:t>
        </w:r>
        <w:r w:rsidR="0047580B">
          <w:rPr>
            <w:sz w:val="24"/>
            <w:szCs w:val="24"/>
          </w:rPr>
          <w:t xml:space="preserve">start </w:t>
        </w:r>
        <w:r w:rsidR="0047580B">
          <w:rPr>
            <w:rFonts w:hint="cs"/>
            <w:sz w:val="24"/>
            <w:szCs w:val="24"/>
            <w:rtl/>
          </w:rPr>
          <w:t xml:space="preserve">שמריצה את כולם במקביל, </w:t>
        </w:r>
        <w:proofErr w:type="spellStart"/>
        <w:r w:rsidR="0047580B">
          <w:rPr>
            <w:rFonts w:hint="cs"/>
            <w:sz w:val="24"/>
            <w:szCs w:val="24"/>
            <w:rtl/>
          </w:rPr>
          <w:t>בשניה</w:t>
        </w:r>
        <w:proofErr w:type="spellEnd"/>
        <w:r w:rsidR="0047580B">
          <w:rPr>
            <w:rFonts w:hint="cs"/>
            <w:sz w:val="24"/>
            <w:szCs w:val="24"/>
            <w:rtl/>
          </w:rPr>
          <w:t xml:space="preserve">-הופעלה הפונקציה </w:t>
        </w:r>
        <w:r w:rsidR="0047580B">
          <w:rPr>
            <w:sz w:val="24"/>
            <w:szCs w:val="24"/>
          </w:rPr>
          <w:t>run</w:t>
        </w:r>
        <w:r w:rsidR="0047580B">
          <w:rPr>
            <w:rFonts w:hint="cs"/>
            <w:sz w:val="24"/>
            <w:szCs w:val="24"/>
          </w:rPr>
          <w:t xml:space="preserve"> </w:t>
        </w:r>
        <w:r w:rsidR="0047580B">
          <w:rPr>
            <w:rFonts w:hint="cs"/>
            <w:sz w:val="24"/>
            <w:szCs w:val="24"/>
            <w:rtl/>
          </w:rPr>
          <w:t xml:space="preserve">שמריצה את </w:t>
        </w:r>
      </w:ins>
      <w:ins w:id="7" w:author="רות הרמלין" w:date="2025-02-05T12:02:00Z">
        <w:r w:rsidR="0047580B">
          <w:rPr>
            <w:rFonts w:hint="cs"/>
            <w:sz w:val="24"/>
            <w:szCs w:val="24"/>
            <w:rtl/>
          </w:rPr>
          <w:t xml:space="preserve">הפונקציות לפי סדר כלומר, את הראשון עד שנגמר ורק </w:t>
        </w:r>
        <w:proofErr w:type="spellStart"/>
        <w:r w:rsidR="0047580B">
          <w:rPr>
            <w:rFonts w:hint="cs"/>
            <w:sz w:val="24"/>
            <w:szCs w:val="24"/>
            <w:rtl/>
          </w:rPr>
          <w:t>אחכ</w:t>
        </w:r>
        <w:proofErr w:type="spellEnd"/>
        <w:r w:rsidR="0047580B">
          <w:rPr>
            <w:rFonts w:hint="cs"/>
            <w:sz w:val="24"/>
            <w:szCs w:val="24"/>
            <w:rtl/>
          </w:rPr>
          <w:t xml:space="preserve"> את השני וכן הלאה.</w:t>
        </w:r>
      </w:ins>
      <w:r>
        <w:rPr>
          <w:rFonts w:hint="cs"/>
          <w:sz w:val="24"/>
          <w:szCs w:val="24"/>
          <w:rtl/>
        </w:rPr>
        <w:t>___________________________________________________________</w:t>
      </w:r>
    </w:p>
    <w:p w14:paraId="3223553A" w14:textId="77777777" w:rsidR="001E3CCB" w:rsidRDefault="001E3CCB" w:rsidP="001E3C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____________________________________________________________</w:t>
      </w:r>
    </w:p>
    <w:p w14:paraId="16CC33E3" w14:textId="77777777" w:rsidR="001E3CCB" w:rsidRDefault="001E3CCB" w:rsidP="001E3C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____________________________________________________________</w:t>
      </w:r>
    </w:p>
    <w:p w14:paraId="49998BE3" w14:textId="77777777" w:rsidR="00590F85" w:rsidRDefault="00590F85" w:rsidP="001E3CCB">
      <w:pPr>
        <w:rPr>
          <w:sz w:val="24"/>
          <w:szCs w:val="24"/>
          <w:rtl/>
        </w:rPr>
      </w:pPr>
    </w:p>
    <w:p w14:paraId="4B9B8602" w14:textId="6890BD36" w:rsidR="00F72993" w:rsidRDefault="00F72993" w:rsidP="00F729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את קוד כך שלפניה מסוג בקשה תהיה השהיה של 3 שניות.</w:t>
      </w:r>
    </w:p>
    <w:p w14:paraId="092E3AD5" w14:textId="2A0ECD61" w:rsidR="00F72993" w:rsidRDefault="00F72993" w:rsidP="00F729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 </w:t>
      </w:r>
      <w:r w:rsidR="00D86F1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איפה שינית</w:t>
      </w:r>
      <w:r w:rsidR="00D86F1B">
        <w:rPr>
          <w:rFonts w:hint="cs"/>
          <w:sz w:val="24"/>
          <w:szCs w:val="24"/>
          <w:rtl/>
        </w:rPr>
        <w:t xml:space="preserve"> בקוד</w:t>
      </w:r>
      <w:r>
        <w:rPr>
          <w:rFonts w:hint="cs"/>
          <w:sz w:val="24"/>
          <w:szCs w:val="24"/>
          <w:rtl/>
        </w:rPr>
        <w:t>? מה השתנה בהדפסה?</w:t>
      </w:r>
    </w:p>
    <w:p w14:paraId="27875E89" w14:textId="0ABC017A" w:rsidR="0047580B" w:rsidRDefault="00F72993" w:rsidP="0047580B">
      <w:pPr>
        <w:pStyle w:val="NormalWeb"/>
        <w:shd w:val="clear" w:color="auto" w:fill="FFFFFF"/>
        <w:spacing w:before="0" w:beforeAutospacing="0" w:after="0" w:afterAutospacing="0"/>
        <w:rPr>
          <w:ins w:id="8" w:author="רות הרמלין" w:date="2025-02-05T12:06:00Z"/>
          <w:rFonts w:ascii="Consolas" w:hAnsi="Consolas"/>
          <w:color w:val="000000"/>
        </w:rPr>
      </w:pPr>
      <w:r>
        <w:rPr>
          <w:rFonts w:hint="cs"/>
          <w:rtl/>
        </w:rPr>
        <w:t>____</w:t>
      </w:r>
      <w:ins w:id="9" w:author="רות הרמלין" w:date="2025-02-05T12:06:00Z">
        <w:r w:rsidR="0047580B" w:rsidRPr="0047580B">
          <w:rPr>
            <w:rFonts w:ascii="Consolas" w:hAnsi="Consolas"/>
            <w:b/>
            <w:bCs/>
            <w:color w:val="7F0055"/>
          </w:rPr>
          <w:t xml:space="preserve"> </w:t>
        </w:r>
        <w:r w:rsidR="0047580B">
          <w:rPr>
            <w:rFonts w:ascii="Consolas" w:hAnsi="Consolas"/>
            <w:b/>
            <w:bCs/>
            <w:color w:val="7F0055"/>
          </w:rPr>
          <w:t>public</w:t>
        </w:r>
        <w:r w:rsidR="0047580B">
          <w:rPr>
            <w:rFonts w:ascii="Consolas" w:hAnsi="Consolas"/>
            <w:color w:val="000000"/>
          </w:rPr>
          <w:t xml:space="preserve"> </w:t>
        </w:r>
        <w:r w:rsidR="0047580B">
          <w:rPr>
            <w:rFonts w:ascii="Consolas" w:hAnsi="Consolas"/>
            <w:b/>
            <w:bCs/>
            <w:color w:val="7F0055"/>
          </w:rPr>
          <w:t>void</w:t>
        </w:r>
        <w:r w:rsidR="0047580B">
          <w:rPr>
            <w:rFonts w:ascii="Consolas" w:hAnsi="Consolas"/>
            <w:color w:val="000000"/>
          </w:rPr>
          <w:t xml:space="preserve"> run() {</w:t>
        </w:r>
      </w:ins>
    </w:p>
    <w:p w14:paraId="0F427840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10" w:author="רות הרמלין" w:date="2025-02-05T12:06:00Z"/>
          <w:rFonts w:ascii="Consolas" w:hAnsi="Consolas"/>
          <w:color w:val="000000"/>
        </w:rPr>
      </w:pPr>
      <w:ins w:id="11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proofErr w:type="gramStart"/>
        <w:r>
          <w:rPr>
            <w:rFonts w:ascii="Consolas" w:hAnsi="Consolas"/>
            <w:b/>
            <w:bCs/>
            <w:color w:val="7F0055"/>
          </w:rPr>
          <w:t>if</w:t>
        </w:r>
        <w:r>
          <w:rPr>
            <w:rFonts w:ascii="Consolas" w:hAnsi="Consolas"/>
            <w:color w:val="000000"/>
          </w:rPr>
          <w:t>(</w:t>
        </w:r>
        <w:proofErr w:type="spellStart"/>
        <w:proofErr w:type="gramEnd"/>
        <w:r>
          <w:rPr>
            <w:rFonts w:ascii="Consolas" w:hAnsi="Consolas"/>
            <w:color w:val="0000C0"/>
          </w:rPr>
          <w:t>currentInquiry</w:t>
        </w:r>
        <w:proofErr w:type="spellEnd"/>
        <w:r>
          <w:rPr>
            <w:rFonts w:ascii="Consolas" w:hAnsi="Consolas"/>
            <w:color w:val="000000"/>
          </w:rPr>
          <w:t xml:space="preserve"> </w:t>
        </w:r>
        <w:proofErr w:type="spellStart"/>
        <w:r>
          <w:rPr>
            <w:rFonts w:ascii="Consolas" w:hAnsi="Consolas"/>
            <w:b/>
            <w:bCs/>
            <w:color w:val="7F0055"/>
          </w:rPr>
          <w:t>instanceof</w:t>
        </w:r>
        <w:proofErr w:type="spellEnd"/>
        <w:r>
          <w:rPr>
            <w:rFonts w:ascii="Consolas" w:hAnsi="Consolas"/>
            <w:color w:val="000000"/>
          </w:rPr>
          <w:t xml:space="preserve"> Request)</w:t>
        </w:r>
      </w:ins>
    </w:p>
    <w:p w14:paraId="040BF7DC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12" w:author="רות הרמלין" w:date="2025-02-05T12:06:00Z"/>
          <w:rFonts w:ascii="Consolas" w:hAnsi="Consolas"/>
          <w:color w:val="000000"/>
        </w:rPr>
      </w:pPr>
      <w:ins w:id="13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>{</w:t>
        </w:r>
      </w:ins>
    </w:p>
    <w:p w14:paraId="5A3066C5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14" w:author="רות הרמלין" w:date="2025-02-05T12:06:00Z"/>
          <w:rFonts w:ascii="Consolas" w:hAnsi="Consolas"/>
          <w:color w:val="000000"/>
        </w:rPr>
      </w:pPr>
      <w:ins w:id="15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b/>
            <w:bCs/>
            <w:color w:val="7F0055"/>
          </w:rPr>
          <w:t>try</w:t>
        </w:r>
        <w:r>
          <w:rPr>
            <w:rFonts w:ascii="Consolas" w:hAnsi="Consolas"/>
            <w:color w:val="000000"/>
          </w:rPr>
          <w:t xml:space="preserve"> {</w:t>
        </w:r>
      </w:ins>
    </w:p>
    <w:p w14:paraId="0DE38815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16" w:author="רות הרמלין" w:date="2025-02-05T12:06:00Z"/>
          <w:rFonts w:ascii="Consolas" w:hAnsi="Consolas"/>
          <w:color w:val="000000"/>
        </w:rPr>
      </w:pPr>
      <w:ins w:id="17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proofErr w:type="spellStart"/>
        <w:r>
          <w:rPr>
            <w:rFonts w:ascii="Consolas" w:hAnsi="Consolas"/>
            <w:color w:val="000000"/>
            <w:u w:val="single"/>
          </w:rPr>
          <w:t>Thread.</w:t>
        </w:r>
        <w:r>
          <w:rPr>
            <w:rFonts w:ascii="Consolas" w:hAnsi="Consolas"/>
            <w:i/>
            <w:iCs/>
            <w:color w:val="000000"/>
            <w:u w:val="single"/>
          </w:rPr>
          <w:t>currentThread</w:t>
        </w:r>
        <w:proofErr w:type="spellEnd"/>
        <w:r>
          <w:rPr>
            <w:rFonts w:ascii="Consolas" w:hAnsi="Consolas"/>
            <w:color w:val="000000"/>
            <w:u w:val="single"/>
          </w:rPr>
          <w:t>(</w:t>
        </w:r>
        <w:proofErr w:type="gramStart"/>
        <w:r>
          <w:rPr>
            <w:rFonts w:ascii="Consolas" w:hAnsi="Consolas"/>
            <w:color w:val="000000"/>
            <w:u w:val="single"/>
          </w:rPr>
          <w:t>).</w:t>
        </w:r>
        <w:r>
          <w:rPr>
            <w:rFonts w:ascii="Consolas" w:hAnsi="Consolas"/>
            <w:i/>
            <w:iCs/>
            <w:color w:val="000000"/>
            <w:u w:val="single"/>
          </w:rPr>
          <w:t>sleep</w:t>
        </w:r>
        <w:proofErr w:type="gramEnd"/>
        <w:r>
          <w:rPr>
            <w:rFonts w:ascii="Consolas" w:hAnsi="Consolas"/>
            <w:color w:val="000000"/>
            <w:u w:val="single"/>
          </w:rPr>
          <w:t>(3000)</w:t>
        </w:r>
        <w:r>
          <w:rPr>
            <w:rFonts w:ascii="Consolas" w:hAnsi="Consolas"/>
            <w:color w:val="000000"/>
          </w:rPr>
          <w:t>;</w:t>
        </w:r>
      </w:ins>
    </w:p>
    <w:p w14:paraId="6CE85269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18" w:author="רות הרמלין" w:date="2025-02-05T12:06:00Z"/>
          <w:rFonts w:ascii="Consolas" w:hAnsi="Consolas"/>
          <w:color w:val="000000"/>
        </w:rPr>
      </w:pPr>
      <w:ins w:id="19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 xml:space="preserve">} </w:t>
        </w:r>
        <w:r>
          <w:rPr>
            <w:rFonts w:ascii="Consolas" w:hAnsi="Consolas"/>
            <w:b/>
            <w:bCs/>
            <w:color w:val="7F0055"/>
          </w:rPr>
          <w:t>catch</w:t>
        </w:r>
        <w:r>
          <w:rPr>
            <w:rFonts w:ascii="Consolas" w:hAnsi="Consolas"/>
            <w:color w:val="000000"/>
          </w:rPr>
          <w:t xml:space="preserve"> (Exception </w:t>
        </w:r>
        <w:r>
          <w:rPr>
            <w:rFonts w:ascii="Consolas" w:hAnsi="Consolas"/>
            <w:color w:val="6A3E3E"/>
          </w:rPr>
          <w:t>e</w:t>
        </w:r>
        <w:r>
          <w:rPr>
            <w:rFonts w:ascii="Consolas" w:hAnsi="Consolas"/>
            <w:color w:val="000000"/>
          </w:rPr>
          <w:t>) {</w:t>
        </w:r>
      </w:ins>
    </w:p>
    <w:p w14:paraId="27AE7C9C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20" w:author="רות הרמלין" w:date="2025-02-05T12:06:00Z"/>
          <w:rFonts w:ascii="Consolas" w:hAnsi="Consolas"/>
          <w:color w:val="000000"/>
        </w:rPr>
      </w:pPr>
      <w:ins w:id="21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>}</w:t>
        </w:r>
      </w:ins>
    </w:p>
    <w:p w14:paraId="6BEF26E4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22" w:author="רות הרמלין" w:date="2025-02-05T12:06:00Z"/>
          <w:rFonts w:ascii="Consolas" w:hAnsi="Consolas"/>
          <w:color w:val="000000"/>
        </w:rPr>
      </w:pPr>
      <w:ins w:id="23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>}</w:t>
        </w:r>
      </w:ins>
    </w:p>
    <w:p w14:paraId="50B3D7D6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24" w:author="רות הרמלין" w:date="2025-02-05T12:06:00Z"/>
          <w:rFonts w:ascii="Consolas" w:hAnsi="Consolas"/>
          <w:color w:val="000000"/>
        </w:rPr>
      </w:pPr>
      <w:ins w:id="25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b/>
            <w:bCs/>
            <w:color w:val="7F0055"/>
          </w:rPr>
          <w:t>else</w:t>
        </w:r>
      </w:ins>
    </w:p>
    <w:p w14:paraId="1E6C12DF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26" w:author="רות הרמלין" w:date="2025-02-05T12:06:00Z"/>
          <w:rFonts w:ascii="Consolas" w:hAnsi="Consolas"/>
          <w:color w:val="000000"/>
        </w:rPr>
      </w:pPr>
      <w:ins w:id="27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>{</w:t>
        </w:r>
      </w:ins>
    </w:p>
    <w:p w14:paraId="331CBE98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28" w:author="רות הרמלין" w:date="2025-02-05T12:06:00Z"/>
          <w:rFonts w:ascii="Consolas" w:hAnsi="Consolas"/>
          <w:color w:val="000000"/>
        </w:rPr>
      </w:pPr>
      <w:ins w:id="29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b/>
            <w:bCs/>
            <w:color w:val="7F0055"/>
          </w:rPr>
          <w:t>try</w:t>
        </w:r>
        <w:r>
          <w:rPr>
            <w:rFonts w:ascii="Consolas" w:hAnsi="Consolas"/>
            <w:color w:val="000000"/>
          </w:rPr>
          <w:t xml:space="preserve"> {</w:t>
        </w:r>
      </w:ins>
    </w:p>
    <w:p w14:paraId="70C88EEE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30" w:author="רות הרמלין" w:date="2025-02-05T12:06:00Z"/>
          <w:rFonts w:ascii="Consolas" w:hAnsi="Consolas"/>
          <w:color w:val="000000"/>
        </w:rPr>
      </w:pPr>
      <w:ins w:id="31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proofErr w:type="spellStart"/>
        <w:r>
          <w:rPr>
            <w:rFonts w:ascii="Consolas" w:hAnsi="Consolas"/>
            <w:color w:val="000000"/>
            <w:u w:val="single"/>
          </w:rPr>
          <w:t>Thread.</w:t>
        </w:r>
        <w:r>
          <w:rPr>
            <w:rFonts w:ascii="Consolas" w:hAnsi="Consolas"/>
            <w:i/>
            <w:iCs/>
            <w:color w:val="000000"/>
            <w:u w:val="single"/>
          </w:rPr>
          <w:t>currentThread</w:t>
        </w:r>
        <w:proofErr w:type="spellEnd"/>
        <w:r>
          <w:rPr>
            <w:rFonts w:ascii="Consolas" w:hAnsi="Consolas"/>
            <w:color w:val="000000"/>
            <w:u w:val="single"/>
          </w:rPr>
          <w:t>(</w:t>
        </w:r>
        <w:proofErr w:type="gramStart"/>
        <w:r>
          <w:rPr>
            <w:rFonts w:ascii="Consolas" w:hAnsi="Consolas"/>
            <w:color w:val="000000"/>
            <w:u w:val="single"/>
          </w:rPr>
          <w:t>).</w:t>
        </w:r>
        <w:r>
          <w:rPr>
            <w:rFonts w:ascii="Consolas" w:hAnsi="Consolas"/>
            <w:i/>
            <w:iCs/>
            <w:color w:val="000000"/>
            <w:u w:val="single"/>
          </w:rPr>
          <w:t>sleep</w:t>
        </w:r>
        <w:proofErr w:type="gramEnd"/>
        <w:r>
          <w:rPr>
            <w:rFonts w:ascii="Consolas" w:hAnsi="Consolas"/>
            <w:color w:val="000000"/>
            <w:u w:val="single"/>
          </w:rPr>
          <w:t>(5000)</w:t>
        </w:r>
        <w:r>
          <w:rPr>
            <w:rFonts w:ascii="Consolas" w:hAnsi="Consolas"/>
            <w:color w:val="000000"/>
          </w:rPr>
          <w:t>;</w:t>
        </w:r>
      </w:ins>
    </w:p>
    <w:p w14:paraId="592025C3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32" w:author="רות הרמלין" w:date="2025-02-05T12:06:00Z"/>
          <w:rFonts w:ascii="Consolas" w:hAnsi="Consolas"/>
          <w:color w:val="000000"/>
        </w:rPr>
      </w:pPr>
      <w:ins w:id="33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 xml:space="preserve">} </w:t>
        </w:r>
        <w:r>
          <w:rPr>
            <w:rFonts w:ascii="Consolas" w:hAnsi="Consolas"/>
            <w:b/>
            <w:bCs/>
            <w:color w:val="7F0055"/>
          </w:rPr>
          <w:t>catch</w:t>
        </w:r>
        <w:r>
          <w:rPr>
            <w:rFonts w:ascii="Consolas" w:hAnsi="Consolas"/>
            <w:color w:val="000000"/>
          </w:rPr>
          <w:t xml:space="preserve"> (Exception </w:t>
        </w:r>
        <w:r>
          <w:rPr>
            <w:rFonts w:ascii="Consolas" w:hAnsi="Consolas"/>
            <w:color w:val="6A3E3E"/>
          </w:rPr>
          <w:t>e</w:t>
        </w:r>
        <w:r>
          <w:rPr>
            <w:rFonts w:ascii="Consolas" w:hAnsi="Consolas"/>
            <w:color w:val="000000"/>
          </w:rPr>
          <w:t>) {</w:t>
        </w:r>
      </w:ins>
    </w:p>
    <w:p w14:paraId="415599DC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34" w:author="רות הרמלין" w:date="2025-02-05T12:06:00Z"/>
          <w:rFonts w:ascii="Consolas" w:hAnsi="Consolas"/>
          <w:color w:val="000000"/>
        </w:rPr>
      </w:pPr>
      <w:ins w:id="35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>}</w:t>
        </w:r>
      </w:ins>
    </w:p>
    <w:p w14:paraId="0BFC559B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36" w:author="רות הרמלין" w:date="2025-02-05T12:06:00Z"/>
          <w:rFonts w:ascii="Consolas" w:hAnsi="Consolas"/>
          <w:color w:val="000000"/>
        </w:rPr>
      </w:pPr>
      <w:ins w:id="37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  <w:t>}</w:t>
        </w:r>
      </w:ins>
    </w:p>
    <w:p w14:paraId="6A6CD620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38" w:author="רות הרמלין" w:date="2025-02-05T12:06:00Z"/>
          <w:rFonts w:ascii="Consolas" w:hAnsi="Consolas"/>
          <w:color w:val="000000"/>
        </w:rPr>
      </w:pPr>
      <w:ins w:id="39" w:author="רות הרמלין" w:date="2025-02-05T12:06:00Z">
        <w:r>
          <w:rPr>
            <w:rFonts w:ascii="Consolas" w:hAnsi="Consolas"/>
            <w:color w:val="000000"/>
          </w:rPr>
          <w:tab/>
        </w:r>
        <w:r>
          <w:rPr>
            <w:rFonts w:ascii="Consolas" w:hAnsi="Consolas"/>
            <w:color w:val="000000"/>
          </w:rPr>
          <w:tab/>
        </w:r>
        <w:proofErr w:type="spellStart"/>
        <w:r>
          <w:rPr>
            <w:rFonts w:ascii="Consolas" w:hAnsi="Consolas"/>
            <w:color w:val="0000C0"/>
          </w:rPr>
          <w:t>currentInquiry</w:t>
        </w:r>
        <w:r>
          <w:rPr>
            <w:rFonts w:ascii="Consolas" w:hAnsi="Consolas"/>
            <w:color w:val="000000"/>
          </w:rPr>
          <w:t>.handling</w:t>
        </w:r>
        <w:proofErr w:type="spellEnd"/>
        <w:r>
          <w:rPr>
            <w:rFonts w:ascii="Consolas" w:hAnsi="Consolas"/>
            <w:color w:val="000000"/>
          </w:rPr>
          <w:t>();</w:t>
        </w:r>
      </w:ins>
    </w:p>
    <w:p w14:paraId="6C5F7A04" w14:textId="77777777" w:rsidR="0047580B" w:rsidRDefault="0047580B" w:rsidP="0047580B">
      <w:pPr>
        <w:pStyle w:val="NormalWeb"/>
        <w:shd w:val="clear" w:color="auto" w:fill="FFFFFF"/>
        <w:spacing w:before="0" w:beforeAutospacing="0" w:after="0" w:afterAutospacing="0"/>
        <w:rPr>
          <w:ins w:id="40" w:author="רות הרמלין" w:date="2025-02-05T12:06:00Z"/>
          <w:rFonts w:ascii="Consolas" w:hAnsi="Consolas"/>
          <w:color w:val="000000"/>
        </w:rPr>
      </w:pPr>
      <w:ins w:id="41" w:author="רות הרמלין" w:date="2025-02-05T12:06:00Z">
        <w:r>
          <w:rPr>
            <w:rFonts w:ascii="Consolas" w:hAnsi="Consolas"/>
            <w:color w:val="000000"/>
          </w:rPr>
          <w:tab/>
          <w:t>}</w:t>
        </w:r>
      </w:ins>
    </w:p>
    <w:p w14:paraId="3D2E7B97" w14:textId="5E789B75" w:rsidR="00F72993" w:rsidRDefault="0047580B" w:rsidP="00F72993">
      <w:pPr>
        <w:rPr>
          <w:sz w:val="24"/>
          <w:szCs w:val="24"/>
          <w:rtl/>
        </w:rPr>
      </w:pPr>
      <w:ins w:id="42" w:author="רות הרמלין" w:date="2025-02-05T12:07:00Z">
        <w:r>
          <w:rPr>
            <w:rFonts w:hint="cs"/>
            <w:sz w:val="24"/>
            <w:szCs w:val="24"/>
            <w:rtl/>
          </w:rPr>
          <w:t xml:space="preserve">הוא מדפיס קודם את הפניות מסוג בקשה </w:t>
        </w:r>
      </w:ins>
      <w:r w:rsidR="00F72993">
        <w:rPr>
          <w:rFonts w:hint="cs"/>
          <w:sz w:val="24"/>
          <w:szCs w:val="24"/>
          <w:rtl/>
        </w:rPr>
        <w:t>________________________________________________________</w:t>
      </w:r>
    </w:p>
    <w:p w14:paraId="3B483336" w14:textId="77777777" w:rsidR="00F72993" w:rsidRDefault="00F72993" w:rsidP="00F729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____________________________________________________________</w:t>
      </w:r>
    </w:p>
    <w:p w14:paraId="15AF8682" w14:textId="77777777" w:rsidR="004466EA" w:rsidRDefault="004466EA" w:rsidP="004466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____________________________________________________________</w:t>
      </w:r>
    </w:p>
    <w:p w14:paraId="77D9DAB6" w14:textId="77777777" w:rsidR="00F72993" w:rsidRDefault="00F72993" w:rsidP="00F72993">
      <w:pPr>
        <w:rPr>
          <w:sz w:val="24"/>
          <w:szCs w:val="24"/>
          <w:rtl/>
        </w:rPr>
      </w:pPr>
    </w:p>
    <w:p w14:paraId="05F7048B" w14:textId="13736CCB" w:rsidR="00590F85" w:rsidRPr="00907579" w:rsidRDefault="00590F85" w:rsidP="00590F85">
      <w:pPr>
        <w:pStyle w:val="1"/>
        <w:rPr>
          <w:rStyle w:val="af2"/>
          <w:sz w:val="32"/>
          <w:szCs w:val="32"/>
          <w:rtl/>
        </w:rPr>
      </w:pPr>
      <w:bookmarkStart w:id="43" w:name="_Toc189562558"/>
      <w:r w:rsidRPr="00907579">
        <w:rPr>
          <w:rStyle w:val="af2"/>
          <w:rFonts w:hint="cs"/>
          <w:sz w:val="32"/>
          <w:szCs w:val="32"/>
          <w:rtl/>
        </w:rPr>
        <w:t xml:space="preserve">חלק </w:t>
      </w:r>
      <w:r>
        <w:rPr>
          <w:rStyle w:val="af2"/>
          <w:rFonts w:hint="cs"/>
          <w:sz w:val="32"/>
          <w:szCs w:val="32"/>
          <w:rtl/>
        </w:rPr>
        <w:t>ג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r>
        <w:rPr>
          <w:rStyle w:val="af2"/>
          <w:rFonts w:hint="cs"/>
          <w:sz w:val="32"/>
          <w:szCs w:val="32"/>
          <w:rtl/>
        </w:rPr>
        <w:t>תיעדוף סוגי הפניה</w:t>
      </w:r>
      <w:bookmarkEnd w:id="43"/>
    </w:p>
    <w:p w14:paraId="4A1AECB0" w14:textId="14E9CCB8" w:rsidR="00590F85" w:rsidRDefault="000E3E0B" w:rsidP="001E3C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את הקוד כך שפניות מסוג שאילה יקבלו טיפול בעדיפות גבוהה.</w:t>
      </w:r>
    </w:p>
    <w:p w14:paraId="3F5021B3" w14:textId="2672EFC0" w:rsidR="000E3E0B" w:rsidRDefault="000E3E0B" w:rsidP="001E3C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הריצי את קטע ה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מספר פעמים וודאי שפניות מסוג שאילות מקבלות מענה ראשון.</w:t>
      </w:r>
    </w:p>
    <w:p w14:paraId="05E01F12" w14:textId="28AF9D3D" w:rsidR="009B7E1B" w:rsidRDefault="009B7E1B" w:rsidP="001E3CCB">
      <w:pPr>
        <w:rPr>
          <w:rFonts w:cs="Guttman Yad"/>
          <w:sz w:val="24"/>
          <w:szCs w:val="24"/>
          <w:rtl/>
        </w:rPr>
      </w:pPr>
      <w:r w:rsidRPr="009B7E1B">
        <w:rPr>
          <w:rFonts w:cs="Guttman Yad" w:hint="cs"/>
          <w:sz w:val="24"/>
          <w:szCs w:val="24"/>
          <w:rtl/>
        </w:rPr>
        <w:t>שימי לב איפה לממש את תיעדוף הפניה, האם לפני ההשהיה או לאחריה...</w:t>
      </w:r>
    </w:p>
    <w:p w14:paraId="00B96358" w14:textId="3055A195" w:rsidR="0044228B" w:rsidRPr="00907579" w:rsidRDefault="0044228B" w:rsidP="0044228B">
      <w:pPr>
        <w:pStyle w:val="1"/>
        <w:rPr>
          <w:rStyle w:val="af2"/>
          <w:sz w:val="32"/>
          <w:szCs w:val="32"/>
          <w:rtl/>
        </w:rPr>
      </w:pPr>
      <w:bookmarkStart w:id="44" w:name="_Toc189562559"/>
      <w:r w:rsidRPr="00907579">
        <w:rPr>
          <w:rStyle w:val="af2"/>
          <w:rFonts w:hint="cs"/>
          <w:sz w:val="32"/>
          <w:szCs w:val="32"/>
          <w:rtl/>
        </w:rPr>
        <w:lastRenderedPageBreak/>
        <w:t xml:space="preserve">חלק </w:t>
      </w:r>
      <w:r>
        <w:rPr>
          <w:rStyle w:val="af2"/>
          <w:rFonts w:hint="cs"/>
          <w:sz w:val="32"/>
          <w:szCs w:val="32"/>
          <w:rtl/>
        </w:rPr>
        <w:t>ד</w:t>
      </w:r>
      <w:r w:rsidRPr="00907579">
        <w:rPr>
          <w:rStyle w:val="af2"/>
          <w:rFonts w:hint="cs"/>
          <w:sz w:val="32"/>
          <w:szCs w:val="32"/>
          <w:rtl/>
        </w:rPr>
        <w:t xml:space="preserve"> – </w:t>
      </w:r>
      <w:r w:rsidR="00E61448">
        <w:rPr>
          <w:rStyle w:val="af2"/>
          <w:rFonts w:hint="cs"/>
          <w:sz w:val="32"/>
          <w:szCs w:val="32"/>
          <w:rtl/>
        </w:rPr>
        <w:t xml:space="preserve">רשות - </w:t>
      </w:r>
      <w:r>
        <w:rPr>
          <w:rStyle w:val="af2"/>
          <w:rFonts w:hint="cs"/>
          <w:sz w:val="32"/>
          <w:szCs w:val="32"/>
          <w:rtl/>
        </w:rPr>
        <w:t>הדמית זמן ריצה</w:t>
      </w:r>
      <w:r w:rsidR="00CF6A27">
        <w:rPr>
          <w:rStyle w:val="af2"/>
          <w:rFonts w:hint="cs"/>
          <w:sz w:val="32"/>
          <w:szCs w:val="32"/>
          <w:rtl/>
        </w:rPr>
        <w:t xml:space="preserve"> של</w:t>
      </w:r>
      <w:r>
        <w:rPr>
          <w:rStyle w:val="af2"/>
          <w:rFonts w:hint="cs"/>
          <w:sz w:val="32"/>
          <w:szCs w:val="32"/>
          <w:rtl/>
        </w:rPr>
        <w:t xml:space="preserve"> הטיפול בפניה</w:t>
      </w:r>
      <w:bookmarkEnd w:id="44"/>
    </w:p>
    <w:p w14:paraId="50281E9A" w14:textId="11F28E33" w:rsidR="0044228B" w:rsidRDefault="004B3092" w:rsidP="0044228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הערכת זמני הטיפול בפניות הן:</w:t>
      </w:r>
    </w:p>
    <w:p w14:paraId="114CFF1C" w14:textId="4A864627" w:rsidR="004B3092" w:rsidRDefault="004B3092" w:rsidP="004B3092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שאילה: 1-5 שניות</w:t>
      </w:r>
    </w:p>
    <w:p w14:paraId="1672DD7F" w14:textId="52FDF5C3" w:rsidR="004B3092" w:rsidRDefault="004B3092" w:rsidP="004B3092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בקשה 10-15 שניות</w:t>
      </w:r>
    </w:p>
    <w:p w14:paraId="2A5EEC04" w14:textId="550A9D1A" w:rsidR="004B3092" w:rsidRDefault="004B3092" w:rsidP="004B3092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תלונה 20-40 שניות</w:t>
      </w:r>
    </w:p>
    <w:p w14:paraId="5A478EDC" w14:textId="4002FEF5" w:rsidR="005973B7" w:rsidRDefault="005973B7" w:rsidP="005973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לשנות </w:t>
      </w:r>
      <w:r w:rsidR="004B3092">
        <w:rPr>
          <w:rFonts w:hint="cs"/>
          <w:sz w:val="24"/>
          <w:szCs w:val="24"/>
          <w:rtl/>
        </w:rPr>
        <w:t>את קוד הטיפול בפניה כך שיפעיל השהיה בטווח הטיפול בפניה.</w:t>
      </w:r>
    </w:p>
    <w:p w14:paraId="5D0FD9EF" w14:textId="54B26132" w:rsidR="004B3092" w:rsidRDefault="004B3092" w:rsidP="005973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בשביל הגרלת זמן יש להשתמש במחלקה </w:t>
      </w:r>
      <w:r>
        <w:rPr>
          <w:sz w:val="24"/>
          <w:szCs w:val="24"/>
        </w:rPr>
        <w:t>Random</w:t>
      </w:r>
      <w:r>
        <w:rPr>
          <w:rFonts w:hint="cs"/>
          <w:sz w:val="24"/>
          <w:szCs w:val="24"/>
          <w:rtl/>
        </w:rPr>
        <w:t>.</w:t>
      </w:r>
    </w:p>
    <w:p w14:paraId="6F3B5C9F" w14:textId="77777777" w:rsidR="005973B7" w:rsidRDefault="005973B7" w:rsidP="005973B7">
      <w:pPr>
        <w:rPr>
          <w:sz w:val="24"/>
          <w:szCs w:val="24"/>
          <w:rtl/>
        </w:rPr>
      </w:pPr>
    </w:p>
    <w:p w14:paraId="5F4578EC" w14:textId="16B56D23" w:rsidR="004B3092" w:rsidRDefault="004B3092" w:rsidP="004B3092">
      <w:pPr>
        <w:pStyle w:val="a9"/>
        <w:numPr>
          <w:ilvl w:val="0"/>
          <w:numId w:val="8"/>
        </w:numPr>
        <w:rPr>
          <w:sz w:val="24"/>
          <w:szCs w:val="24"/>
        </w:rPr>
      </w:pPr>
      <w:r w:rsidRPr="004B3092">
        <w:rPr>
          <w:rFonts w:hint="cs"/>
          <w:sz w:val="24"/>
          <w:szCs w:val="24"/>
          <w:rtl/>
        </w:rPr>
        <w:t xml:space="preserve">הגרילי </w:t>
      </w:r>
      <w:r w:rsidR="00D01F8F">
        <w:rPr>
          <w:rFonts w:hint="cs"/>
          <w:sz w:val="24"/>
          <w:szCs w:val="24"/>
          <w:rtl/>
        </w:rPr>
        <w:t xml:space="preserve">מספר המייצג </w:t>
      </w:r>
      <w:r w:rsidRPr="004B3092">
        <w:rPr>
          <w:rFonts w:hint="cs"/>
          <w:sz w:val="24"/>
          <w:szCs w:val="24"/>
          <w:rtl/>
        </w:rPr>
        <w:t xml:space="preserve">את זמן הטיפול </w:t>
      </w:r>
      <w:r>
        <w:rPr>
          <w:rFonts w:hint="cs"/>
          <w:sz w:val="24"/>
          <w:szCs w:val="24"/>
          <w:rtl/>
        </w:rPr>
        <w:t>בפניה בטווח של הערכות זמני הטיפול.</w:t>
      </w:r>
    </w:p>
    <w:p w14:paraId="10B53876" w14:textId="42B7823D" w:rsidR="004B3092" w:rsidRDefault="004B3092" w:rsidP="004B3092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הדפיסי הודעה של סוג ומספר הפניה ומשך זמן הטיפול המשוער.</w:t>
      </w:r>
    </w:p>
    <w:p w14:paraId="11852166" w14:textId="07F128DE" w:rsidR="004B3092" w:rsidRDefault="004B3092" w:rsidP="004B3092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בצעי השהיה לטיפול בפניה למשך זמן הטיפול המשוער.</w:t>
      </w:r>
    </w:p>
    <w:p w14:paraId="0C0AAAFD" w14:textId="5B38C824" w:rsidR="004B3092" w:rsidRDefault="004B3092" w:rsidP="004B3092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וזמן הטיפול בפניה גדול מ5 שניות ויש יותר מ10 תהליכים שרצים במערכת שחררי את </w:t>
      </w:r>
      <w:r w:rsidR="00D01F8F">
        <w:rPr>
          <w:rFonts w:hint="cs"/>
          <w:sz w:val="24"/>
          <w:szCs w:val="24"/>
          <w:rtl/>
        </w:rPr>
        <w:t>המערכת לרוץ על תהליכים נוספים.</w:t>
      </w:r>
    </w:p>
    <w:p w14:paraId="52A7400B" w14:textId="64ACA0DE" w:rsidR="005973B7" w:rsidRPr="005973B7" w:rsidRDefault="005973B7" w:rsidP="005973B7">
      <w:pPr>
        <w:pStyle w:val="a9"/>
        <w:rPr>
          <w:rFonts w:cs="Guttman Yad"/>
          <w:sz w:val="24"/>
          <w:szCs w:val="24"/>
        </w:rPr>
      </w:pPr>
      <w:r w:rsidRPr="005973B7">
        <w:rPr>
          <w:rFonts w:cs="Guttman Yad" w:hint="cs"/>
          <w:sz w:val="24"/>
          <w:szCs w:val="24"/>
          <w:rtl/>
        </w:rPr>
        <w:t xml:space="preserve">שימי לב איפה לממש חלק זה </w:t>
      </w:r>
      <w:r w:rsidRPr="005973B7">
        <w:rPr>
          <w:rFonts w:cs="Guttman Yad"/>
          <w:sz w:val="24"/>
          <w:szCs w:val="24"/>
          <w:rtl/>
        </w:rPr>
        <w:t>–</w:t>
      </w:r>
      <w:r w:rsidRPr="005973B7">
        <w:rPr>
          <w:rFonts w:cs="Guttman Yad" w:hint="cs"/>
          <w:sz w:val="24"/>
          <w:szCs w:val="24"/>
          <w:rtl/>
        </w:rPr>
        <w:t xml:space="preserve"> האם לפני ההשהיה או לאחריה</w:t>
      </w:r>
    </w:p>
    <w:p w14:paraId="0DEF5622" w14:textId="033E54E7" w:rsidR="00D01F8F" w:rsidRDefault="00D01F8F" w:rsidP="00D01F8F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כתבי קוד</w:t>
      </w:r>
      <w:r w:rsidR="005973B7">
        <w:rPr>
          <w:rFonts w:hint="cs"/>
          <w:sz w:val="24"/>
          <w:szCs w:val="24"/>
          <w:rtl/>
        </w:rPr>
        <w:t xml:space="preserve"> ב</w:t>
      </w:r>
      <w:r>
        <w:rPr>
          <w:rFonts w:hint="cs"/>
          <w:sz w:val="24"/>
          <w:szCs w:val="24"/>
          <w:rtl/>
        </w:rPr>
        <w:t xml:space="preserve"> </w:t>
      </w:r>
      <w:r w:rsidR="005973B7">
        <w:rPr>
          <w:sz w:val="24"/>
          <w:szCs w:val="24"/>
        </w:rPr>
        <w:t>main</w:t>
      </w:r>
      <w:r w:rsidR="005973B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</w:t>
      </w:r>
      <w:r w:rsidR="005973B7">
        <w:rPr>
          <w:rFonts w:hint="cs"/>
          <w:sz w:val="24"/>
          <w:szCs w:val="24"/>
          <w:rtl/>
        </w:rPr>
        <w:t>יוצר 15 פניות ומריץ אותם במקביל.</w:t>
      </w:r>
    </w:p>
    <w:p w14:paraId="547853B5" w14:textId="394C4979" w:rsidR="005973B7" w:rsidRDefault="005973B7" w:rsidP="00D01F8F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נתחי את התוצאות.</w:t>
      </w:r>
    </w:p>
    <w:p w14:paraId="3B09118B" w14:textId="77777777" w:rsidR="00D01F8F" w:rsidRDefault="00D01F8F" w:rsidP="00D01F8F">
      <w:pPr>
        <w:pStyle w:val="a9"/>
        <w:rPr>
          <w:sz w:val="24"/>
          <w:szCs w:val="24"/>
          <w:rtl/>
        </w:rPr>
      </w:pPr>
    </w:p>
    <w:p w14:paraId="2F59E073" w14:textId="77777777" w:rsidR="00D01F8F" w:rsidRDefault="00D01F8F" w:rsidP="00D01F8F">
      <w:pPr>
        <w:pStyle w:val="a9"/>
        <w:rPr>
          <w:sz w:val="24"/>
          <w:szCs w:val="24"/>
          <w:rtl/>
        </w:rPr>
      </w:pPr>
    </w:p>
    <w:p w14:paraId="19BB2091" w14:textId="65F2D172" w:rsidR="00CF6A27" w:rsidRPr="00D01F8F" w:rsidRDefault="004B3092" w:rsidP="00D01F8F">
      <w:pPr>
        <w:pStyle w:val="a9"/>
        <w:rPr>
          <w:sz w:val="24"/>
          <w:szCs w:val="24"/>
          <w:rtl/>
        </w:rPr>
      </w:pPr>
      <w:r w:rsidRPr="00D01F8F">
        <w:rPr>
          <w:rFonts w:hint="cs"/>
          <w:sz w:val="24"/>
          <w:szCs w:val="24"/>
          <w:rtl/>
        </w:rPr>
        <w:t>פונקציות שיש להשתמש בהם בתרגיל:</w:t>
      </w:r>
    </w:p>
    <w:p w14:paraId="142975CD" w14:textId="37B37D18" w:rsidR="00E85596" w:rsidRPr="00E85596" w:rsidRDefault="00E85596" w:rsidP="00E85596">
      <w:pPr>
        <w:bidi w:val="0"/>
        <w:jc w:val="both"/>
        <w:rPr>
          <w:i/>
          <w:iCs/>
          <w:sz w:val="24"/>
          <w:szCs w:val="24"/>
        </w:rPr>
      </w:pPr>
      <w:proofErr w:type="spellStart"/>
      <w:r w:rsidRPr="00E85596">
        <w:rPr>
          <w:i/>
          <w:iCs/>
          <w:sz w:val="24"/>
          <w:szCs w:val="24"/>
        </w:rPr>
        <w:t>Thread.currentThread</w:t>
      </w:r>
      <w:proofErr w:type="spellEnd"/>
      <w:r w:rsidRPr="00E85596">
        <w:rPr>
          <w:i/>
          <w:iCs/>
          <w:sz w:val="24"/>
          <w:szCs w:val="24"/>
        </w:rPr>
        <w:t>(</w:t>
      </w:r>
      <w:proofErr w:type="gramStart"/>
      <w:r w:rsidRPr="00E85596">
        <w:rPr>
          <w:i/>
          <w:iCs/>
          <w:sz w:val="24"/>
          <w:szCs w:val="24"/>
        </w:rPr>
        <w:t>).sleep</w:t>
      </w:r>
      <w:proofErr w:type="gramEnd"/>
      <w:r w:rsidRPr="00E85596">
        <w:rPr>
          <w:i/>
          <w:iCs/>
          <w:sz w:val="24"/>
          <w:szCs w:val="24"/>
        </w:rPr>
        <w:t>(x*1000);</w:t>
      </w:r>
    </w:p>
    <w:p w14:paraId="1598F199" w14:textId="62D65346" w:rsidR="00E85596" w:rsidRPr="00E85596" w:rsidRDefault="00E85596" w:rsidP="00E85596">
      <w:pPr>
        <w:bidi w:val="0"/>
        <w:jc w:val="both"/>
        <w:rPr>
          <w:i/>
          <w:iCs/>
          <w:sz w:val="24"/>
          <w:szCs w:val="24"/>
        </w:rPr>
      </w:pPr>
      <w:proofErr w:type="spellStart"/>
      <w:r w:rsidRPr="00E85596">
        <w:rPr>
          <w:i/>
          <w:iCs/>
          <w:sz w:val="24"/>
          <w:szCs w:val="24"/>
        </w:rPr>
        <w:t>Thread.currentThread</w:t>
      </w:r>
      <w:proofErr w:type="spellEnd"/>
      <w:r w:rsidRPr="00E85596">
        <w:rPr>
          <w:i/>
          <w:iCs/>
          <w:sz w:val="24"/>
          <w:szCs w:val="24"/>
        </w:rPr>
        <w:t>(</w:t>
      </w:r>
      <w:proofErr w:type="gramStart"/>
      <w:r w:rsidRPr="00E85596">
        <w:rPr>
          <w:i/>
          <w:iCs/>
          <w:sz w:val="24"/>
          <w:szCs w:val="24"/>
        </w:rPr>
        <w:t>).yield</w:t>
      </w:r>
      <w:proofErr w:type="gramEnd"/>
      <w:r w:rsidRPr="00E85596">
        <w:rPr>
          <w:i/>
          <w:iCs/>
          <w:sz w:val="24"/>
          <w:szCs w:val="24"/>
        </w:rPr>
        <w:t>();</w:t>
      </w:r>
    </w:p>
    <w:p w14:paraId="27792FEF" w14:textId="30FAB5D6" w:rsidR="00E85596" w:rsidRPr="00E85596" w:rsidRDefault="00E85596" w:rsidP="00E85596">
      <w:pPr>
        <w:bidi w:val="0"/>
        <w:jc w:val="both"/>
        <w:rPr>
          <w:i/>
          <w:iCs/>
          <w:sz w:val="24"/>
          <w:szCs w:val="24"/>
        </w:rPr>
      </w:pPr>
      <w:proofErr w:type="spellStart"/>
      <w:r w:rsidRPr="00E85596">
        <w:rPr>
          <w:i/>
          <w:iCs/>
          <w:sz w:val="24"/>
          <w:szCs w:val="24"/>
        </w:rPr>
        <w:t>Thread.currentThread</w:t>
      </w:r>
      <w:proofErr w:type="spellEnd"/>
      <w:r w:rsidRPr="00E85596">
        <w:rPr>
          <w:i/>
          <w:iCs/>
          <w:sz w:val="24"/>
          <w:szCs w:val="24"/>
        </w:rPr>
        <w:t>(</w:t>
      </w:r>
      <w:proofErr w:type="gramStart"/>
      <w:r w:rsidRPr="00E85596">
        <w:rPr>
          <w:i/>
          <w:iCs/>
          <w:sz w:val="24"/>
          <w:szCs w:val="24"/>
        </w:rPr>
        <w:t>).</w:t>
      </w:r>
      <w:proofErr w:type="spellStart"/>
      <w:r w:rsidRPr="00E85596">
        <w:rPr>
          <w:i/>
          <w:iCs/>
          <w:sz w:val="24"/>
          <w:szCs w:val="24"/>
        </w:rPr>
        <w:t>activeCount</w:t>
      </w:r>
      <w:proofErr w:type="spellEnd"/>
      <w:proofErr w:type="gramEnd"/>
      <w:r w:rsidRPr="00E85596">
        <w:rPr>
          <w:i/>
          <w:iCs/>
          <w:sz w:val="24"/>
          <w:szCs w:val="24"/>
        </w:rPr>
        <w:t>();</w:t>
      </w:r>
    </w:p>
    <w:p w14:paraId="6F30A3E3" w14:textId="3B37742A" w:rsidR="00E85596" w:rsidRPr="00E85596" w:rsidRDefault="00E85596" w:rsidP="00E85596">
      <w:pPr>
        <w:bidi w:val="0"/>
        <w:jc w:val="both"/>
        <w:rPr>
          <w:i/>
          <w:iCs/>
          <w:sz w:val="24"/>
          <w:szCs w:val="24"/>
        </w:rPr>
      </w:pPr>
      <w:r w:rsidRPr="00E85596">
        <w:rPr>
          <w:i/>
          <w:iCs/>
          <w:sz w:val="24"/>
          <w:szCs w:val="24"/>
        </w:rPr>
        <w:t xml:space="preserve">Random rand = </w:t>
      </w:r>
      <w:r w:rsidRPr="00E85596">
        <w:rPr>
          <w:b/>
          <w:bCs/>
          <w:i/>
          <w:iCs/>
          <w:sz w:val="24"/>
          <w:szCs w:val="24"/>
        </w:rPr>
        <w:t>new</w:t>
      </w:r>
      <w:r w:rsidRPr="00E85596">
        <w:rPr>
          <w:i/>
          <w:iCs/>
          <w:sz w:val="24"/>
          <w:szCs w:val="24"/>
        </w:rPr>
        <w:t xml:space="preserve"> </w:t>
      </w:r>
      <w:proofErr w:type="gramStart"/>
      <w:r w:rsidRPr="00E85596">
        <w:rPr>
          <w:i/>
          <w:iCs/>
          <w:sz w:val="24"/>
          <w:szCs w:val="24"/>
        </w:rPr>
        <w:t>Random(</w:t>
      </w:r>
      <w:proofErr w:type="gramEnd"/>
      <w:r w:rsidRPr="00E85596">
        <w:rPr>
          <w:i/>
          <w:iCs/>
          <w:sz w:val="24"/>
          <w:szCs w:val="24"/>
        </w:rPr>
        <w:t>);</w:t>
      </w:r>
    </w:p>
    <w:p w14:paraId="380C20EB" w14:textId="451585B8" w:rsidR="00E85596" w:rsidRPr="00E85596" w:rsidRDefault="00E85596" w:rsidP="00E85596">
      <w:pPr>
        <w:bidi w:val="0"/>
        <w:jc w:val="both"/>
        <w:rPr>
          <w:i/>
          <w:iCs/>
          <w:sz w:val="24"/>
          <w:szCs w:val="24"/>
        </w:rPr>
      </w:pPr>
      <w:r w:rsidRPr="00E85596">
        <w:rPr>
          <w:b/>
          <w:bCs/>
          <w:i/>
          <w:iCs/>
          <w:sz w:val="24"/>
          <w:szCs w:val="24"/>
        </w:rPr>
        <w:t>int</w:t>
      </w:r>
      <w:r w:rsidRPr="00E85596">
        <w:rPr>
          <w:i/>
          <w:iCs/>
          <w:sz w:val="24"/>
          <w:szCs w:val="24"/>
        </w:rPr>
        <w:t xml:space="preserve"> </w:t>
      </w:r>
      <w:proofErr w:type="spellStart"/>
      <w:r w:rsidRPr="00E85596">
        <w:rPr>
          <w:i/>
          <w:iCs/>
          <w:sz w:val="24"/>
          <w:szCs w:val="24"/>
        </w:rPr>
        <w:t>estimationTime</w:t>
      </w:r>
      <w:proofErr w:type="spellEnd"/>
      <w:r w:rsidRPr="00E85596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E85596">
        <w:rPr>
          <w:i/>
          <w:iCs/>
          <w:sz w:val="24"/>
          <w:szCs w:val="24"/>
        </w:rPr>
        <w:t>rand.nextInt</w:t>
      </w:r>
      <w:proofErr w:type="spellEnd"/>
      <w:proofErr w:type="gramEnd"/>
      <w:r w:rsidRPr="00E85596">
        <w:rPr>
          <w:i/>
          <w:iCs/>
          <w:sz w:val="24"/>
          <w:szCs w:val="24"/>
        </w:rPr>
        <w:t>(10, 20);</w:t>
      </w:r>
    </w:p>
    <w:p w14:paraId="7B5B7691" w14:textId="77777777" w:rsidR="004B3092" w:rsidRDefault="004B3092" w:rsidP="0044228B">
      <w:pPr>
        <w:rPr>
          <w:rFonts w:hint="cs"/>
          <w:sz w:val="24"/>
          <w:szCs w:val="24"/>
          <w:rtl/>
        </w:rPr>
      </w:pPr>
    </w:p>
    <w:p w14:paraId="6915FE05" w14:textId="77777777" w:rsidR="00D01F8F" w:rsidRPr="00D01F8F" w:rsidRDefault="0044228B" w:rsidP="009D5601">
      <w:pPr>
        <w:pStyle w:val="a9"/>
        <w:numPr>
          <w:ilvl w:val="0"/>
          <w:numId w:val="8"/>
        </w:numPr>
        <w:rPr>
          <w:rFonts w:cs="Guttman Yad"/>
          <w:sz w:val="24"/>
          <w:szCs w:val="24"/>
        </w:rPr>
      </w:pPr>
      <w:r w:rsidRPr="00D01F8F">
        <w:rPr>
          <w:rFonts w:hint="cs"/>
          <w:b/>
          <w:bCs/>
          <w:sz w:val="28"/>
          <w:szCs w:val="28"/>
          <w:rtl/>
        </w:rPr>
        <w:t>סיכום:</w:t>
      </w:r>
    </w:p>
    <w:p w14:paraId="5E9299F9" w14:textId="0BBEFB62" w:rsidR="0044228B" w:rsidRPr="00D01F8F" w:rsidRDefault="0044228B" w:rsidP="00D01F8F">
      <w:pPr>
        <w:pStyle w:val="a9"/>
        <w:rPr>
          <w:rFonts w:cs="Guttman Yad"/>
          <w:sz w:val="24"/>
          <w:szCs w:val="24"/>
          <w:rtl/>
        </w:rPr>
      </w:pPr>
      <w:r w:rsidRPr="00D01F8F">
        <w:rPr>
          <w:rFonts w:hint="cs"/>
          <w:sz w:val="24"/>
          <w:szCs w:val="24"/>
          <w:rtl/>
        </w:rPr>
        <w:t xml:space="preserve">מה ההבדל בין </w:t>
      </w:r>
      <w:r w:rsidRPr="00D01F8F">
        <w:rPr>
          <w:sz w:val="24"/>
          <w:szCs w:val="24"/>
        </w:rPr>
        <w:t>sleep</w:t>
      </w:r>
      <w:r w:rsidRPr="00D01F8F">
        <w:rPr>
          <w:rFonts w:hint="cs"/>
          <w:sz w:val="24"/>
          <w:szCs w:val="24"/>
          <w:rtl/>
        </w:rPr>
        <w:t xml:space="preserve"> ל </w:t>
      </w:r>
      <w:r w:rsidR="00DB7B25" w:rsidRPr="00D01F8F">
        <w:rPr>
          <w:sz w:val="24"/>
          <w:szCs w:val="24"/>
        </w:rPr>
        <w:t>yield</w:t>
      </w:r>
      <w:r w:rsidR="00D01F8F">
        <w:rPr>
          <w:rFonts w:hint="cs"/>
          <w:sz w:val="24"/>
          <w:szCs w:val="24"/>
          <w:rtl/>
        </w:rPr>
        <w:t>?</w:t>
      </w:r>
    </w:p>
    <w:p w14:paraId="209CC563" w14:textId="6A26B23C" w:rsidR="00D01F8F" w:rsidRDefault="00D01F8F" w:rsidP="00D01F8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</w:t>
      </w:r>
      <w:ins w:id="45" w:author="רות הרמלין" w:date="2025-02-05T12:33:00Z">
        <w:r w:rsidR="009714CE">
          <w:rPr>
            <w:sz w:val="24"/>
            <w:szCs w:val="24"/>
          </w:rPr>
          <w:t xml:space="preserve">sleep </w:t>
        </w:r>
        <w:r w:rsidR="009714CE">
          <w:rPr>
            <w:rFonts w:hint="cs"/>
            <w:sz w:val="24"/>
            <w:szCs w:val="24"/>
            <w:rtl/>
          </w:rPr>
          <w:t>מרדים את התהליך ו</w:t>
        </w:r>
        <w:r w:rsidR="009714CE">
          <w:rPr>
            <w:sz w:val="24"/>
            <w:szCs w:val="24"/>
          </w:rPr>
          <w:t xml:space="preserve">yield </w:t>
        </w:r>
      </w:ins>
      <w:ins w:id="46" w:author="רות הרמלין" w:date="2025-02-05T12:34:00Z">
        <w:r w:rsidR="009714CE">
          <w:rPr>
            <w:rFonts w:hint="cs"/>
            <w:sz w:val="24"/>
            <w:szCs w:val="24"/>
            <w:rtl/>
          </w:rPr>
          <w:t xml:space="preserve">מפסיק את התהליך הנוכחי ומריץ את שאר התהליכים </w:t>
        </w:r>
      </w:ins>
      <w:r>
        <w:rPr>
          <w:rFonts w:hint="cs"/>
          <w:sz w:val="24"/>
          <w:szCs w:val="24"/>
          <w:rtl/>
        </w:rPr>
        <w:t>________________________________________________</w:t>
      </w:r>
    </w:p>
    <w:p w14:paraId="64E8EC29" w14:textId="77777777" w:rsidR="00D01F8F" w:rsidRDefault="00D01F8F" w:rsidP="00D01F8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</w:t>
      </w:r>
    </w:p>
    <w:p w14:paraId="5DF6FF5A" w14:textId="2DC341AD" w:rsidR="00CF6A27" w:rsidRPr="00907579" w:rsidRDefault="00CF6A27" w:rsidP="00CF6A27">
      <w:pPr>
        <w:pStyle w:val="1"/>
        <w:rPr>
          <w:rStyle w:val="af2"/>
          <w:sz w:val="32"/>
          <w:szCs w:val="32"/>
          <w:rtl/>
        </w:rPr>
      </w:pPr>
      <w:bookmarkStart w:id="47" w:name="_Toc189562560"/>
      <w:r w:rsidRPr="00907579">
        <w:rPr>
          <w:rStyle w:val="af2"/>
          <w:rFonts w:hint="cs"/>
          <w:sz w:val="32"/>
          <w:szCs w:val="32"/>
          <w:rtl/>
        </w:rPr>
        <w:t xml:space="preserve">חלק </w:t>
      </w:r>
      <w:r>
        <w:rPr>
          <w:rStyle w:val="af2"/>
          <w:rFonts w:hint="cs"/>
          <w:sz w:val="32"/>
          <w:szCs w:val="32"/>
          <w:rtl/>
        </w:rPr>
        <w:t xml:space="preserve">ה </w:t>
      </w:r>
      <w:r w:rsidRPr="00907579">
        <w:rPr>
          <w:rStyle w:val="af2"/>
          <w:rFonts w:hint="cs"/>
          <w:sz w:val="32"/>
          <w:szCs w:val="32"/>
          <w:rtl/>
        </w:rPr>
        <w:t xml:space="preserve">– </w:t>
      </w:r>
      <w:r>
        <w:rPr>
          <w:rStyle w:val="af2"/>
          <w:rFonts w:hint="cs"/>
          <w:sz w:val="32"/>
          <w:szCs w:val="32"/>
          <w:rtl/>
        </w:rPr>
        <w:t>ניהול יצירת והרצת הטיפול בפניות ע"י תור</w:t>
      </w:r>
      <w:bookmarkEnd w:id="47"/>
    </w:p>
    <w:p w14:paraId="502FFA6C" w14:textId="5424687A" w:rsidR="00A13472" w:rsidRDefault="00A13472" w:rsidP="00A13472">
      <w:pPr>
        <w:pStyle w:val="a9"/>
        <w:numPr>
          <w:ilvl w:val="0"/>
          <w:numId w:val="7"/>
        </w:numPr>
        <w:rPr>
          <w:sz w:val="24"/>
          <w:szCs w:val="24"/>
        </w:rPr>
      </w:pPr>
      <w:r w:rsidRPr="0044228B">
        <w:rPr>
          <w:rFonts w:hint="cs"/>
          <w:sz w:val="24"/>
          <w:szCs w:val="24"/>
          <w:rtl/>
        </w:rPr>
        <w:t xml:space="preserve">הוסיפי </w:t>
      </w:r>
      <w:r>
        <w:rPr>
          <w:rFonts w:hint="cs"/>
          <w:sz w:val="24"/>
          <w:szCs w:val="24"/>
          <w:rtl/>
        </w:rPr>
        <w:t>ל</w:t>
      </w:r>
      <w:r>
        <w:rPr>
          <w:sz w:val="24"/>
          <w:szCs w:val="24"/>
        </w:rPr>
        <w:t xml:space="preserve"> </w:t>
      </w:r>
      <w:r w:rsidRPr="0044228B">
        <w:rPr>
          <w:sz w:val="24"/>
          <w:szCs w:val="24"/>
        </w:rPr>
        <w:t>busines</w:t>
      </w:r>
      <w:r>
        <w:rPr>
          <w:sz w:val="24"/>
          <w:szCs w:val="24"/>
        </w:rPr>
        <w:t>s package</w:t>
      </w:r>
      <w:r>
        <w:rPr>
          <w:rFonts w:hint="cs"/>
          <w:sz w:val="24"/>
          <w:szCs w:val="24"/>
          <w:rtl/>
        </w:rPr>
        <w:t xml:space="preserve"> </w:t>
      </w:r>
      <w:r w:rsidRPr="0044228B">
        <w:rPr>
          <w:rFonts w:hint="cs"/>
          <w:sz w:val="24"/>
          <w:szCs w:val="24"/>
          <w:rtl/>
        </w:rPr>
        <w:t xml:space="preserve">מחלקה </w:t>
      </w:r>
      <w:proofErr w:type="spellStart"/>
      <w:r w:rsidRPr="0044228B">
        <w:rPr>
          <w:sz w:val="24"/>
          <w:szCs w:val="24"/>
        </w:rPr>
        <w:t>Inquiry</w:t>
      </w:r>
      <w:r>
        <w:rPr>
          <w:sz w:val="24"/>
          <w:szCs w:val="24"/>
        </w:rPr>
        <w:t>Manager</w:t>
      </w:r>
      <w:proofErr w:type="spellEnd"/>
      <w:r w:rsidRPr="0044228B">
        <w:rPr>
          <w:rFonts w:hint="cs"/>
          <w:sz w:val="24"/>
          <w:szCs w:val="24"/>
          <w:rtl/>
        </w:rPr>
        <w:t xml:space="preserve"> </w:t>
      </w:r>
      <w:r w:rsidRPr="0044228B">
        <w:rPr>
          <w:sz w:val="24"/>
          <w:szCs w:val="24"/>
          <w:rtl/>
        </w:rPr>
        <w:t>–</w:t>
      </w:r>
      <w:r w:rsidRPr="0044228B">
        <w:rPr>
          <w:rFonts w:hint="cs"/>
          <w:sz w:val="24"/>
          <w:szCs w:val="24"/>
          <w:rtl/>
        </w:rPr>
        <w:t xml:space="preserve"> המחלקה </w:t>
      </w:r>
      <w:r w:rsidR="00CC59B3">
        <w:rPr>
          <w:rFonts w:hint="cs"/>
          <w:sz w:val="24"/>
          <w:szCs w:val="24"/>
          <w:rtl/>
        </w:rPr>
        <w:t>מנהלת את היצירה והטיפול בפניות</w:t>
      </w:r>
      <w:r w:rsidRPr="0044228B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14:paraId="752E2C4B" w14:textId="1FFD0157" w:rsidR="00CC59B3" w:rsidRDefault="00CC59B3" w:rsidP="00A13472">
      <w:pPr>
        <w:pStyle w:val="a9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נהלי את הטיפול בפניות לפי תור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פניה ראשונה שנוצרה מטופלת ראשונה.</w:t>
      </w:r>
    </w:p>
    <w:p w14:paraId="6CD75DEB" w14:textId="2C3FD49B" w:rsidR="00CC59B3" w:rsidRDefault="00CC59B3" w:rsidP="00A13472">
      <w:pPr>
        <w:pStyle w:val="a9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כתבי פונקציה </w:t>
      </w:r>
      <w:proofErr w:type="spellStart"/>
      <w:r>
        <w:rPr>
          <w:sz w:val="24"/>
          <w:szCs w:val="24"/>
        </w:rPr>
        <w:t>inquiryCreation</w:t>
      </w:r>
      <w:proofErr w:type="spellEnd"/>
      <w:r>
        <w:rPr>
          <w:rFonts w:hint="cs"/>
          <w:sz w:val="24"/>
          <w:szCs w:val="24"/>
          <w:rtl/>
        </w:rPr>
        <w:t xml:space="preserve"> הפונקציה יוצרת פניות לטיפול (</w:t>
      </w:r>
      <w:proofErr w:type="spellStart"/>
      <w:r w:rsidRPr="00F91518">
        <w:rPr>
          <w:i/>
          <w:iCs/>
          <w:sz w:val="24"/>
          <w:szCs w:val="24"/>
        </w:rPr>
        <w:t>InquiryHandling</w:t>
      </w:r>
      <w:proofErr w:type="spellEnd"/>
      <w:r>
        <w:rPr>
          <w:rFonts w:hint="cs"/>
          <w:i/>
          <w:iCs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ע"י קלט מהמשתמש.</w:t>
      </w:r>
    </w:p>
    <w:p w14:paraId="3D50FAA7" w14:textId="01D2F951" w:rsidR="00CC59B3" w:rsidRDefault="00CC59B3" w:rsidP="00CC59B3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לסיום יש להקיש </w:t>
      </w:r>
      <w:r>
        <w:rPr>
          <w:sz w:val="24"/>
          <w:szCs w:val="24"/>
        </w:rPr>
        <w:t>exit</w:t>
      </w:r>
    </w:p>
    <w:p w14:paraId="3D7685BE" w14:textId="55E3D726" w:rsidR="00CC59B3" w:rsidRDefault="00CC59B3" w:rsidP="00CC59B3">
      <w:pPr>
        <w:pStyle w:val="a9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את כל הפניות לטיפול שנוצרו יש לשמור בתור.</w:t>
      </w:r>
    </w:p>
    <w:p w14:paraId="4D7FB937" w14:textId="0DB7C352" w:rsidR="00CC59B3" w:rsidRDefault="00CC59B3" w:rsidP="00A13472">
      <w:pPr>
        <w:pStyle w:val="a9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כתבי </w:t>
      </w:r>
      <w:r w:rsidR="005D31AC">
        <w:rPr>
          <w:rFonts w:hint="cs"/>
          <w:sz w:val="24"/>
          <w:szCs w:val="24"/>
          <w:rtl/>
        </w:rPr>
        <w:t xml:space="preserve">פונקציה </w:t>
      </w:r>
      <w:proofErr w:type="spellStart"/>
      <w:r w:rsidR="005D31AC">
        <w:rPr>
          <w:sz w:val="24"/>
          <w:szCs w:val="24"/>
        </w:rPr>
        <w:t>process</w:t>
      </w:r>
      <w:r w:rsidR="005D31AC" w:rsidRPr="0044228B">
        <w:rPr>
          <w:sz w:val="24"/>
          <w:szCs w:val="24"/>
        </w:rPr>
        <w:t>Inquiry</w:t>
      </w:r>
      <w:r w:rsidR="005D31AC">
        <w:rPr>
          <w:sz w:val="24"/>
          <w:szCs w:val="24"/>
        </w:rPr>
        <w:t>Manager</w:t>
      </w:r>
      <w:proofErr w:type="spellEnd"/>
      <w:r w:rsidR="005D31AC">
        <w:rPr>
          <w:sz w:val="24"/>
          <w:szCs w:val="24"/>
        </w:rPr>
        <w:t>()</w:t>
      </w:r>
      <w:r w:rsidR="005D31AC">
        <w:rPr>
          <w:rFonts w:hint="cs"/>
          <w:sz w:val="24"/>
          <w:szCs w:val="24"/>
          <w:rtl/>
        </w:rPr>
        <w:t xml:space="preserve"> </w:t>
      </w:r>
      <w:r w:rsidR="00E61448">
        <w:rPr>
          <w:rFonts w:hint="cs"/>
          <w:sz w:val="24"/>
          <w:szCs w:val="24"/>
          <w:rtl/>
        </w:rPr>
        <w:t xml:space="preserve">המנהלת את הפעלת הטיפול בפניה. </w:t>
      </w:r>
    </w:p>
    <w:p w14:paraId="6BB1D89B" w14:textId="45951513" w:rsidR="00E61448" w:rsidRDefault="00E61448" w:rsidP="00E61448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שימי לב להפעיל את הטיפול בפניות לפי סדר התור שהן נוצרו.</w:t>
      </w:r>
    </w:p>
    <w:p w14:paraId="15348F2C" w14:textId="7C5D4855" w:rsidR="00E61448" w:rsidRDefault="00E61448" w:rsidP="00E61448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 טיפול בפניה צריך לרוץ ב</w:t>
      </w:r>
      <w:r>
        <w:rPr>
          <w:sz w:val="24"/>
          <w:szCs w:val="24"/>
        </w:rPr>
        <w:t xml:space="preserve">Thread </w:t>
      </w:r>
      <w:r>
        <w:rPr>
          <w:rFonts w:hint="cs"/>
          <w:sz w:val="24"/>
          <w:szCs w:val="24"/>
          <w:rtl/>
        </w:rPr>
        <w:t xml:space="preserve"> נפרד.</w:t>
      </w:r>
    </w:p>
    <w:p w14:paraId="68C627DC" w14:textId="77777777" w:rsidR="00E61448" w:rsidRPr="0044228B" w:rsidRDefault="00E61448" w:rsidP="00E61448">
      <w:pPr>
        <w:pStyle w:val="a9"/>
        <w:numPr>
          <w:ilvl w:val="0"/>
          <w:numId w:val="7"/>
        </w:numPr>
        <w:rPr>
          <w:b/>
          <w:bCs/>
          <w:sz w:val="28"/>
          <w:szCs w:val="28"/>
        </w:rPr>
      </w:pPr>
      <w:r w:rsidRPr="0044228B">
        <w:rPr>
          <w:rFonts w:hint="cs"/>
          <w:b/>
          <w:bCs/>
          <w:sz w:val="28"/>
          <w:szCs w:val="28"/>
          <w:rtl/>
        </w:rPr>
        <w:t>סיכום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5BBC11F" w14:textId="41225D42" w:rsidR="00E61448" w:rsidRDefault="00E61448" w:rsidP="00E61448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הפעילי את הקוד הבא ב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ובדקי את המערכת שכתבת.</w:t>
      </w:r>
    </w:p>
    <w:p w14:paraId="5EAC59B3" w14:textId="4DEA35BE" w:rsidR="00E61448" w:rsidRPr="00E61448" w:rsidRDefault="00E61448" w:rsidP="00E61448">
      <w:pPr>
        <w:pStyle w:val="a9"/>
        <w:bidi w:val="0"/>
        <w:jc w:val="both"/>
        <w:rPr>
          <w:i/>
          <w:iCs/>
          <w:sz w:val="24"/>
          <w:szCs w:val="24"/>
        </w:rPr>
      </w:pPr>
      <w:proofErr w:type="spellStart"/>
      <w:r w:rsidRPr="00E61448">
        <w:rPr>
          <w:i/>
          <w:iCs/>
          <w:sz w:val="24"/>
          <w:szCs w:val="24"/>
        </w:rPr>
        <w:t>InquiryManager</w:t>
      </w:r>
      <w:proofErr w:type="spellEnd"/>
      <w:r w:rsidRPr="00E61448">
        <w:rPr>
          <w:i/>
          <w:iCs/>
          <w:sz w:val="24"/>
          <w:szCs w:val="24"/>
        </w:rPr>
        <w:t xml:space="preserve"> </w:t>
      </w:r>
      <w:proofErr w:type="spellStart"/>
      <w:r w:rsidRPr="00E61448">
        <w:rPr>
          <w:i/>
          <w:iCs/>
          <w:sz w:val="24"/>
          <w:szCs w:val="24"/>
        </w:rPr>
        <w:t>inquiryManager</w:t>
      </w:r>
      <w:proofErr w:type="spellEnd"/>
      <w:r w:rsidRPr="00E61448">
        <w:rPr>
          <w:i/>
          <w:iCs/>
          <w:sz w:val="24"/>
          <w:szCs w:val="24"/>
        </w:rPr>
        <w:t xml:space="preserve"> = new </w:t>
      </w:r>
      <w:proofErr w:type="spellStart"/>
      <w:proofErr w:type="gramStart"/>
      <w:r w:rsidRPr="00E61448">
        <w:rPr>
          <w:i/>
          <w:iCs/>
          <w:sz w:val="24"/>
          <w:szCs w:val="24"/>
        </w:rPr>
        <w:t>InquiryManager</w:t>
      </w:r>
      <w:proofErr w:type="spellEnd"/>
      <w:r w:rsidRPr="00E61448">
        <w:rPr>
          <w:i/>
          <w:iCs/>
          <w:sz w:val="24"/>
          <w:szCs w:val="24"/>
        </w:rPr>
        <w:t>(</w:t>
      </w:r>
      <w:proofErr w:type="gramEnd"/>
      <w:r w:rsidRPr="00E61448">
        <w:rPr>
          <w:i/>
          <w:iCs/>
          <w:sz w:val="24"/>
          <w:szCs w:val="24"/>
        </w:rPr>
        <w:t>);</w:t>
      </w:r>
    </w:p>
    <w:p w14:paraId="773EAF69" w14:textId="05DE9754" w:rsidR="00E61448" w:rsidRPr="00E61448" w:rsidRDefault="00E61448" w:rsidP="00E61448">
      <w:pPr>
        <w:pStyle w:val="a9"/>
        <w:bidi w:val="0"/>
        <w:jc w:val="both"/>
        <w:rPr>
          <w:i/>
          <w:iCs/>
          <w:sz w:val="24"/>
          <w:szCs w:val="24"/>
        </w:rPr>
      </w:pPr>
      <w:proofErr w:type="spellStart"/>
      <w:r w:rsidRPr="00E61448">
        <w:rPr>
          <w:i/>
          <w:iCs/>
          <w:sz w:val="24"/>
          <w:szCs w:val="24"/>
        </w:rPr>
        <w:t>inquiryManager.inquiryCreation</w:t>
      </w:r>
      <w:proofErr w:type="spellEnd"/>
      <w:r w:rsidRPr="00E61448">
        <w:rPr>
          <w:i/>
          <w:iCs/>
          <w:sz w:val="24"/>
          <w:szCs w:val="24"/>
        </w:rPr>
        <w:t>();</w:t>
      </w:r>
    </w:p>
    <w:p w14:paraId="5C6D49A2" w14:textId="224183C8" w:rsidR="00E61448" w:rsidRPr="00E61448" w:rsidRDefault="00E61448" w:rsidP="00E61448">
      <w:pPr>
        <w:pStyle w:val="a9"/>
        <w:bidi w:val="0"/>
        <w:jc w:val="both"/>
        <w:rPr>
          <w:i/>
          <w:iCs/>
          <w:sz w:val="24"/>
          <w:szCs w:val="24"/>
        </w:rPr>
      </w:pPr>
      <w:proofErr w:type="spellStart"/>
      <w:r w:rsidRPr="00E61448">
        <w:rPr>
          <w:i/>
          <w:iCs/>
          <w:sz w:val="24"/>
          <w:szCs w:val="24"/>
        </w:rPr>
        <w:t>inquiryManager.processInquiryManager</w:t>
      </w:r>
      <w:proofErr w:type="spellEnd"/>
      <w:r w:rsidRPr="00E61448">
        <w:rPr>
          <w:i/>
          <w:iCs/>
          <w:sz w:val="24"/>
          <w:szCs w:val="24"/>
        </w:rPr>
        <w:t>();</w:t>
      </w:r>
    </w:p>
    <w:p w14:paraId="2CFC0C36" w14:textId="77777777" w:rsidR="00E61448" w:rsidRDefault="00E61448" w:rsidP="00E61448">
      <w:pPr>
        <w:pStyle w:val="a9"/>
        <w:bidi w:val="0"/>
        <w:jc w:val="both"/>
        <w:rPr>
          <w:sz w:val="24"/>
          <w:szCs w:val="24"/>
        </w:rPr>
      </w:pPr>
    </w:p>
    <w:p w14:paraId="3FE22E9C" w14:textId="77777777" w:rsidR="00E61448" w:rsidRDefault="00E61448" w:rsidP="00E61448">
      <w:pPr>
        <w:pStyle w:val="a9"/>
        <w:bidi w:val="0"/>
        <w:jc w:val="both"/>
        <w:rPr>
          <w:sz w:val="24"/>
          <w:szCs w:val="24"/>
        </w:rPr>
      </w:pPr>
    </w:p>
    <w:p w14:paraId="7FE3CCB8" w14:textId="4C6E58D5" w:rsidR="00E61448" w:rsidRPr="00907579" w:rsidRDefault="00E61448" w:rsidP="00E61448">
      <w:pPr>
        <w:pStyle w:val="1"/>
        <w:rPr>
          <w:rStyle w:val="af2"/>
          <w:sz w:val="32"/>
          <w:szCs w:val="32"/>
          <w:rtl/>
        </w:rPr>
      </w:pPr>
      <w:bookmarkStart w:id="48" w:name="_Toc189562561"/>
      <w:r w:rsidRPr="00907579">
        <w:rPr>
          <w:rStyle w:val="af2"/>
          <w:rFonts w:hint="cs"/>
          <w:sz w:val="32"/>
          <w:szCs w:val="32"/>
          <w:rtl/>
        </w:rPr>
        <w:t xml:space="preserve">חלק </w:t>
      </w:r>
      <w:r>
        <w:rPr>
          <w:rStyle w:val="af2"/>
          <w:rFonts w:hint="cs"/>
          <w:sz w:val="32"/>
          <w:szCs w:val="32"/>
          <w:rtl/>
        </w:rPr>
        <w:t xml:space="preserve">ו </w:t>
      </w:r>
      <w:r w:rsidRPr="00907579">
        <w:rPr>
          <w:rStyle w:val="af2"/>
          <w:rFonts w:hint="cs"/>
          <w:sz w:val="32"/>
          <w:szCs w:val="32"/>
          <w:rtl/>
        </w:rPr>
        <w:t xml:space="preserve">– </w:t>
      </w:r>
      <w:r>
        <w:rPr>
          <w:rStyle w:val="af2"/>
          <w:rFonts w:hint="cs"/>
          <w:sz w:val="32"/>
          <w:szCs w:val="32"/>
          <w:rtl/>
        </w:rPr>
        <w:t>בונוס</w:t>
      </w:r>
      <w:bookmarkEnd w:id="48"/>
    </w:p>
    <w:p w14:paraId="792CDD8D" w14:textId="69EECAA6" w:rsidR="00E61448" w:rsidRDefault="00E61448" w:rsidP="00E61448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שפרי את המערכת כך שתוכלי להמשיך וליצור פניות נוספות בזמן שהמערכת מטפלת בפניות הקיימות.</w:t>
      </w:r>
    </w:p>
    <w:p w14:paraId="4D480116" w14:textId="77777777" w:rsidR="00E61448" w:rsidRPr="0044228B" w:rsidRDefault="00E61448" w:rsidP="00E61448">
      <w:pPr>
        <w:pStyle w:val="a9"/>
        <w:rPr>
          <w:sz w:val="24"/>
          <w:szCs w:val="24"/>
          <w:rtl/>
        </w:rPr>
      </w:pPr>
    </w:p>
    <w:p w14:paraId="52929F52" w14:textId="77777777" w:rsidR="00CF6A27" w:rsidRPr="009B7E1B" w:rsidRDefault="00CF6A27" w:rsidP="0044228B">
      <w:pPr>
        <w:rPr>
          <w:rFonts w:cs="Guttman Yad"/>
          <w:sz w:val="24"/>
          <w:szCs w:val="24"/>
        </w:rPr>
      </w:pPr>
    </w:p>
    <w:sectPr w:rsidR="00CF6A27" w:rsidRPr="009B7E1B" w:rsidSect="001D4B3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8096" w14:textId="77777777" w:rsidR="00D81C1D" w:rsidRDefault="00D81C1D" w:rsidP="00270D2D">
      <w:pPr>
        <w:spacing w:after="0" w:line="240" w:lineRule="auto"/>
      </w:pPr>
      <w:r>
        <w:separator/>
      </w:r>
    </w:p>
  </w:endnote>
  <w:endnote w:type="continuationSeparator" w:id="0">
    <w:p w14:paraId="5F5F93C6" w14:textId="77777777" w:rsidR="00D81C1D" w:rsidRDefault="00D81C1D" w:rsidP="0027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385B" w14:textId="77777777" w:rsidR="00D81C1D" w:rsidRDefault="00D81C1D" w:rsidP="00270D2D">
      <w:pPr>
        <w:spacing w:after="0" w:line="240" w:lineRule="auto"/>
      </w:pPr>
      <w:r>
        <w:separator/>
      </w:r>
    </w:p>
  </w:footnote>
  <w:footnote w:type="continuationSeparator" w:id="0">
    <w:p w14:paraId="61A22E13" w14:textId="77777777" w:rsidR="00D81C1D" w:rsidRDefault="00D81C1D" w:rsidP="0027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7DBA" w14:textId="0E5A98C0" w:rsidR="00D3146A" w:rsidRPr="00D3146A" w:rsidRDefault="002C0856">
    <w:pPr>
      <w:pStyle w:val="ae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E6009E" wp14:editId="256AE16E">
          <wp:simplePos x="0" y="0"/>
          <wp:positionH relativeFrom="column">
            <wp:posOffset>-1009650</wp:posOffset>
          </wp:positionH>
          <wp:positionV relativeFrom="paragraph">
            <wp:posOffset>-193675</wp:posOffset>
          </wp:positionV>
          <wp:extent cx="2057400" cy="817252"/>
          <wp:effectExtent l="0" t="0" r="0" b="0"/>
          <wp:wrapNone/>
          <wp:docPr id="51990314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17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146A" w:rsidRPr="00D3146A">
      <w:rPr>
        <w:rFonts w:hint="cs"/>
        <w:b/>
        <w:bCs/>
        <w:rtl/>
      </w:rPr>
      <w:t>בס"ד</w:t>
    </w:r>
    <w:r w:rsidRPr="002C085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C64"/>
    <w:multiLevelType w:val="hybridMultilevel"/>
    <w:tmpl w:val="CCA2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1556"/>
    <w:multiLevelType w:val="hybridMultilevel"/>
    <w:tmpl w:val="A748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6318"/>
    <w:multiLevelType w:val="hybridMultilevel"/>
    <w:tmpl w:val="CCA2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E3237"/>
    <w:multiLevelType w:val="hybridMultilevel"/>
    <w:tmpl w:val="DC4C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631BE"/>
    <w:multiLevelType w:val="hybridMultilevel"/>
    <w:tmpl w:val="CCA2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D5CB7"/>
    <w:multiLevelType w:val="hybridMultilevel"/>
    <w:tmpl w:val="44B8AB40"/>
    <w:lvl w:ilvl="0" w:tplc="5DAE5AF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2E3FA1"/>
    <w:multiLevelType w:val="hybridMultilevel"/>
    <w:tmpl w:val="B5E476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A2DDA"/>
    <w:multiLevelType w:val="hybridMultilevel"/>
    <w:tmpl w:val="A520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רות הרמלין">
    <w15:presenceInfo w15:providerId="AD" w15:userId="S-1-5-21-1768314459-3369778629-2187779612-12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2D"/>
    <w:rsid w:val="00055A3C"/>
    <w:rsid w:val="000E331B"/>
    <w:rsid w:val="000E3E0B"/>
    <w:rsid w:val="001B4778"/>
    <w:rsid w:val="001D4B35"/>
    <w:rsid w:val="001E3CCB"/>
    <w:rsid w:val="00260EE6"/>
    <w:rsid w:val="00270D2D"/>
    <w:rsid w:val="002C0856"/>
    <w:rsid w:val="003D6205"/>
    <w:rsid w:val="0044228B"/>
    <w:rsid w:val="004466EA"/>
    <w:rsid w:val="0047580B"/>
    <w:rsid w:val="004A0466"/>
    <w:rsid w:val="004B3092"/>
    <w:rsid w:val="004B68F6"/>
    <w:rsid w:val="004E352D"/>
    <w:rsid w:val="00590F85"/>
    <w:rsid w:val="005973B7"/>
    <w:rsid w:val="005D31AC"/>
    <w:rsid w:val="00624471"/>
    <w:rsid w:val="00633CCB"/>
    <w:rsid w:val="007054BA"/>
    <w:rsid w:val="008415E7"/>
    <w:rsid w:val="008D39AA"/>
    <w:rsid w:val="00906531"/>
    <w:rsid w:val="00907579"/>
    <w:rsid w:val="009415E6"/>
    <w:rsid w:val="00946C81"/>
    <w:rsid w:val="009714CE"/>
    <w:rsid w:val="00977654"/>
    <w:rsid w:val="009B7E1B"/>
    <w:rsid w:val="00A13472"/>
    <w:rsid w:val="00A2530F"/>
    <w:rsid w:val="00AC357D"/>
    <w:rsid w:val="00CC59B3"/>
    <w:rsid w:val="00CF6A27"/>
    <w:rsid w:val="00D01F8F"/>
    <w:rsid w:val="00D062EC"/>
    <w:rsid w:val="00D3146A"/>
    <w:rsid w:val="00D81C1D"/>
    <w:rsid w:val="00D86F1B"/>
    <w:rsid w:val="00DB7B25"/>
    <w:rsid w:val="00DC57DD"/>
    <w:rsid w:val="00E61448"/>
    <w:rsid w:val="00E85596"/>
    <w:rsid w:val="00E9608E"/>
    <w:rsid w:val="00F329D3"/>
    <w:rsid w:val="00F72993"/>
    <w:rsid w:val="00F91518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9E12"/>
  <w15:chartTrackingRefBased/>
  <w15:docId w15:val="{241DB13B-13CD-4A07-867D-8AA7E628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F8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E3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3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E3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E3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E35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E352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E35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E35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E35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E35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3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E3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E3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35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3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E35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35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0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70D2D"/>
  </w:style>
  <w:style w:type="paragraph" w:styleId="af0">
    <w:name w:val="footer"/>
    <w:basedOn w:val="a"/>
    <w:link w:val="af1"/>
    <w:uiPriority w:val="99"/>
    <w:unhideWhenUsed/>
    <w:rsid w:val="00270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70D2D"/>
  </w:style>
  <w:style w:type="character" w:styleId="af2">
    <w:name w:val="Book Title"/>
    <w:basedOn w:val="a0"/>
    <w:uiPriority w:val="33"/>
    <w:qFormat/>
    <w:rsid w:val="0090757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D3146A"/>
    <w:pPr>
      <w:spacing w:before="240" w:after="0"/>
      <w:outlineLvl w:val="9"/>
    </w:pPr>
    <w:rPr>
      <w:sz w:val="32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3146A"/>
    <w:pPr>
      <w:spacing w:after="100"/>
    </w:pPr>
  </w:style>
  <w:style w:type="character" w:styleId="Hyperlink">
    <w:name w:val="Hyperlink"/>
    <w:basedOn w:val="a0"/>
    <w:uiPriority w:val="99"/>
    <w:unhideWhenUsed/>
    <w:rsid w:val="00D3146A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4758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CE99F-1C38-4141-B44E-BB591202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987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markus</dc:creator>
  <cp:keywords/>
  <dc:description/>
  <cp:lastModifiedBy>רות הרמלין</cp:lastModifiedBy>
  <cp:revision>34</cp:revision>
  <dcterms:created xsi:type="dcterms:W3CDTF">2025-02-03T08:05:00Z</dcterms:created>
  <dcterms:modified xsi:type="dcterms:W3CDTF">2025-02-05T10:36:00Z</dcterms:modified>
</cp:coreProperties>
</file>